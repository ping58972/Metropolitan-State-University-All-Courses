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E0C7C" w14:textId="77777777" w:rsidR="00486349" w:rsidRDefault="00F7113E" w:rsidP="00BC630F">
      <w:pPr>
        <w:pStyle w:val="Title"/>
        <w:rPr>
          <w:color w:val="000000" w:themeColor="text1"/>
        </w:rPr>
      </w:pPr>
      <w:r w:rsidRPr="00F13A72">
        <w:rPr>
          <w:color w:val="000000" w:themeColor="text1"/>
        </w:rPr>
        <w:t xml:space="preserve">Metropolitan State University: </w:t>
      </w:r>
    </w:p>
    <w:p w14:paraId="1C3EB5E4" w14:textId="78C72D44" w:rsidR="002E5729" w:rsidRPr="00187445" w:rsidRDefault="002E5729" w:rsidP="00187445">
      <w:pPr>
        <w:pStyle w:val="Subtitle"/>
        <w:rPr>
          <w:color w:val="000000" w:themeColor="text1"/>
        </w:rPr>
      </w:pPr>
      <w:r w:rsidRPr="00187445">
        <w:rPr>
          <w:color w:val="000000" w:themeColor="text1"/>
        </w:rPr>
        <w:t>Computer Networks and Security</w:t>
      </w:r>
    </w:p>
    <w:p w14:paraId="06CB9899" w14:textId="298646D1" w:rsidR="005E560D" w:rsidRPr="00187445" w:rsidRDefault="002E5729" w:rsidP="00187445">
      <w:pPr>
        <w:pStyle w:val="Subtitle"/>
        <w:rPr>
          <w:color w:val="000000" w:themeColor="text1"/>
        </w:rPr>
      </w:pPr>
      <w:r w:rsidRPr="00187445">
        <w:rPr>
          <w:color w:val="000000" w:themeColor="text1"/>
        </w:rPr>
        <w:t>ICS 460 -0</w:t>
      </w:r>
      <w:r w:rsidR="00E11F0F" w:rsidRPr="00187445">
        <w:rPr>
          <w:color w:val="000000" w:themeColor="text1"/>
        </w:rPr>
        <w:t>1</w:t>
      </w:r>
    </w:p>
    <w:p w14:paraId="06CB989A" w14:textId="2178BDCD" w:rsidR="002D745C" w:rsidRPr="00F13A72" w:rsidRDefault="00E11F0F" w:rsidP="00BC630F">
      <w:pPr>
        <w:pStyle w:val="Subtitle"/>
        <w:rPr>
          <w:color w:val="000000" w:themeColor="text1"/>
        </w:rPr>
      </w:pPr>
      <w:r>
        <w:rPr>
          <w:color w:val="000000" w:themeColor="text1"/>
        </w:rPr>
        <w:t>Fall 2021</w:t>
      </w:r>
      <w:r w:rsidR="006776E4" w:rsidRPr="00F13A72">
        <w:rPr>
          <w:color w:val="000000" w:themeColor="text1"/>
        </w:rPr>
        <w:tab/>
      </w:r>
      <w:r w:rsidR="006776E4" w:rsidRPr="00F13A72">
        <w:rPr>
          <w:color w:val="000000" w:themeColor="text1"/>
        </w:rPr>
        <w:tab/>
      </w:r>
      <w:r w:rsidR="006776E4" w:rsidRPr="00F13A72">
        <w:rPr>
          <w:color w:val="000000" w:themeColor="text1"/>
        </w:rPr>
        <w:tab/>
      </w:r>
    </w:p>
    <w:p w14:paraId="06CB989B" w14:textId="6CE5D75E" w:rsidR="002D745C" w:rsidRPr="00F13A72" w:rsidRDefault="00E11F0F" w:rsidP="00BC630F">
      <w:pPr>
        <w:pStyle w:val="Subtitle"/>
        <w:rPr>
          <w:color w:val="000000" w:themeColor="text1"/>
        </w:rPr>
      </w:pPr>
      <w:r>
        <w:rPr>
          <w:color w:val="000000" w:themeColor="text1"/>
        </w:rPr>
        <w:t>4 Credits</w:t>
      </w:r>
    </w:p>
    <w:p w14:paraId="3C06EFD7" w14:textId="79201703" w:rsidR="009626B9" w:rsidRDefault="009626B9" w:rsidP="00BC630F">
      <w:pPr>
        <w:pStyle w:val="Subtitle"/>
        <w:rPr>
          <w:color w:val="000000" w:themeColor="text1"/>
        </w:rPr>
      </w:pPr>
      <w:r>
        <w:rPr>
          <w:color w:val="000000" w:themeColor="text1"/>
        </w:rPr>
        <w:t>SYNC - Completely online - Synchronous</w:t>
      </w:r>
    </w:p>
    <w:p w14:paraId="06CB989C" w14:textId="5E213BFB" w:rsidR="00F7113E" w:rsidRPr="00F13A72" w:rsidRDefault="00666C9D" w:rsidP="00BC630F">
      <w:pPr>
        <w:pStyle w:val="Subtitle"/>
        <w:rPr>
          <w:color w:val="000000" w:themeColor="text1"/>
        </w:rPr>
      </w:pPr>
      <w:r>
        <w:rPr>
          <w:color w:val="000000" w:themeColor="text1"/>
        </w:rPr>
        <w:t>Remote Teaching, No In-Person</w:t>
      </w:r>
    </w:p>
    <w:p w14:paraId="06CB989E" w14:textId="2F19E0CE" w:rsidR="00673453" w:rsidRPr="00F13A72" w:rsidRDefault="00E8745F" w:rsidP="006D6ECF">
      <w:pPr>
        <w:pStyle w:val="Subtitle"/>
        <w:rPr>
          <w:color w:val="000000" w:themeColor="text1"/>
        </w:rPr>
      </w:pPr>
      <w:r>
        <w:rPr>
          <w:color w:val="000000" w:themeColor="text1"/>
        </w:rPr>
        <w:t>Aug 26 - Dec 09</w:t>
      </w:r>
    </w:p>
    <w:p w14:paraId="06CB989F" w14:textId="550B982C" w:rsidR="00BC630F" w:rsidRDefault="00BC630F" w:rsidP="006D6ECF">
      <w:pPr>
        <w:pStyle w:val="Heading2"/>
      </w:pPr>
      <w:r w:rsidRPr="00F13A72">
        <w:t>Instructor and Department Contact Information</w:t>
      </w:r>
    </w:p>
    <w:p w14:paraId="38D9C1A7" w14:textId="2D79D26A" w:rsidR="006D6ECF" w:rsidRDefault="006D6ECF" w:rsidP="006D6ECF">
      <w:pPr>
        <w:pStyle w:val="Heading3"/>
      </w:pPr>
      <w:r>
        <w:t>Instructor Information</w:t>
      </w:r>
    </w:p>
    <w:tbl>
      <w:tblPr>
        <w:tblStyle w:val="TableGrid"/>
        <w:tblW w:w="0" w:type="auto"/>
        <w:tblLook w:val="0480" w:firstRow="0" w:lastRow="0" w:firstColumn="1" w:lastColumn="0" w:noHBand="0" w:noVBand="1"/>
      </w:tblPr>
      <w:tblGrid>
        <w:gridCol w:w="3325"/>
        <w:gridCol w:w="6025"/>
      </w:tblGrid>
      <w:tr w:rsidR="006D6ECF" w14:paraId="6B7ABBEF" w14:textId="77777777" w:rsidTr="00AC6424">
        <w:tc>
          <w:tcPr>
            <w:tcW w:w="3325" w:type="dxa"/>
          </w:tcPr>
          <w:p w14:paraId="6A55D50D" w14:textId="79F798B1" w:rsidR="006D6ECF" w:rsidRDefault="006D6ECF" w:rsidP="006D6ECF">
            <w:r>
              <w:t>Name:</w:t>
            </w:r>
          </w:p>
        </w:tc>
        <w:tc>
          <w:tcPr>
            <w:tcW w:w="6025" w:type="dxa"/>
          </w:tcPr>
          <w:p w14:paraId="79DB41DD" w14:textId="38876A8B" w:rsidR="006D6ECF" w:rsidRDefault="00E8745F" w:rsidP="006D6ECF">
            <w:r>
              <w:t>Damodar Chetty</w:t>
            </w:r>
          </w:p>
        </w:tc>
      </w:tr>
      <w:tr w:rsidR="006D6ECF" w14:paraId="3826B805" w14:textId="77777777" w:rsidTr="00AC6424">
        <w:tc>
          <w:tcPr>
            <w:tcW w:w="3325" w:type="dxa"/>
          </w:tcPr>
          <w:p w14:paraId="5E88BB61" w14:textId="519DB1CA" w:rsidR="006D6ECF" w:rsidRDefault="006D6ECF" w:rsidP="006D6ECF">
            <w:r>
              <w:t>Email:</w:t>
            </w:r>
          </w:p>
        </w:tc>
        <w:tc>
          <w:tcPr>
            <w:tcW w:w="6025" w:type="dxa"/>
          </w:tcPr>
          <w:p w14:paraId="3E89664F" w14:textId="5FA5CC3B" w:rsidR="006D6ECF" w:rsidRDefault="00E8745F" w:rsidP="006D6ECF">
            <w:r>
              <w:t>damodar.chetty@metrostate.edu</w:t>
            </w:r>
          </w:p>
        </w:tc>
      </w:tr>
      <w:tr w:rsidR="006D6ECF" w14:paraId="189982A8" w14:textId="77777777" w:rsidTr="00AC6424">
        <w:tc>
          <w:tcPr>
            <w:tcW w:w="3325" w:type="dxa"/>
          </w:tcPr>
          <w:p w14:paraId="406E710E" w14:textId="2352F41D" w:rsidR="006D6ECF" w:rsidRDefault="006D6ECF" w:rsidP="006D6ECF">
            <w:r>
              <w:t>Phone:</w:t>
            </w:r>
          </w:p>
        </w:tc>
        <w:tc>
          <w:tcPr>
            <w:tcW w:w="6025" w:type="dxa"/>
          </w:tcPr>
          <w:p w14:paraId="67F40CBC" w14:textId="25FCF250" w:rsidR="006D6ECF" w:rsidRDefault="00CC656B" w:rsidP="006D6ECF">
            <w:r>
              <w:t>651-793-1683 (Katie Wilson)</w:t>
            </w:r>
          </w:p>
        </w:tc>
      </w:tr>
    </w:tbl>
    <w:p w14:paraId="4ACCB739" w14:textId="5AE3C8B0" w:rsidR="00E45351" w:rsidRDefault="00E45351" w:rsidP="00E45351">
      <w:pPr>
        <w:pStyle w:val="Heading3"/>
      </w:pPr>
      <w:r>
        <w:t>Department Information</w:t>
      </w:r>
    </w:p>
    <w:tbl>
      <w:tblPr>
        <w:tblStyle w:val="TableGrid"/>
        <w:tblW w:w="0" w:type="auto"/>
        <w:tblLook w:val="0480" w:firstRow="0" w:lastRow="0" w:firstColumn="1" w:lastColumn="0" w:noHBand="0" w:noVBand="1"/>
      </w:tblPr>
      <w:tblGrid>
        <w:gridCol w:w="3325"/>
        <w:gridCol w:w="6025"/>
      </w:tblGrid>
      <w:tr w:rsidR="00E45351" w14:paraId="1286ED5A" w14:textId="77777777" w:rsidTr="00AC6424">
        <w:tc>
          <w:tcPr>
            <w:tcW w:w="3325" w:type="dxa"/>
          </w:tcPr>
          <w:p w14:paraId="4E6BB574" w14:textId="19D065FC" w:rsidR="00E45351" w:rsidRDefault="00E45351" w:rsidP="006D6ECF">
            <w:r>
              <w:t>Name:</w:t>
            </w:r>
          </w:p>
        </w:tc>
        <w:tc>
          <w:tcPr>
            <w:tcW w:w="6025" w:type="dxa"/>
          </w:tcPr>
          <w:p w14:paraId="151CF245" w14:textId="063E70DF" w:rsidR="00E45351" w:rsidRDefault="00BF7064" w:rsidP="006D6ECF">
            <w:r>
              <w:t>Computer Science and Cybersecurity</w:t>
            </w:r>
          </w:p>
        </w:tc>
      </w:tr>
      <w:tr w:rsidR="00E45351" w14:paraId="77CF86D9" w14:textId="77777777" w:rsidTr="00AC6424">
        <w:tc>
          <w:tcPr>
            <w:tcW w:w="3325" w:type="dxa"/>
          </w:tcPr>
          <w:p w14:paraId="5D4C5695" w14:textId="66AC74F0" w:rsidR="00E45351" w:rsidRDefault="00E45351" w:rsidP="00E45351">
            <w:r>
              <w:t>Mailing Address:</w:t>
            </w:r>
          </w:p>
        </w:tc>
        <w:tc>
          <w:tcPr>
            <w:tcW w:w="6025" w:type="dxa"/>
          </w:tcPr>
          <w:p w14:paraId="7A2FEAD3" w14:textId="079CB92A" w:rsidR="00E45351" w:rsidRPr="00AC6424" w:rsidRDefault="00E45351" w:rsidP="00AC6424">
            <w:pPr>
              <w:spacing w:line="259" w:lineRule="auto"/>
              <w:ind w:left="1"/>
            </w:pPr>
            <w:r w:rsidRPr="00F13A72">
              <w:rPr>
                <w:color w:val="000000" w:themeColor="text1"/>
              </w:rPr>
              <w:t xml:space="preserve">Department of </w:t>
            </w:r>
            <w:r w:rsidR="00AC6424">
              <w:t xml:space="preserve">Computer Science and Cybersecurity </w:t>
            </w:r>
          </w:p>
          <w:p w14:paraId="1B5097DE" w14:textId="77777777" w:rsidR="00E45351" w:rsidRPr="00F13A72" w:rsidRDefault="00E45351" w:rsidP="00E45351">
            <w:pPr>
              <w:rPr>
                <w:color w:val="000000" w:themeColor="text1"/>
              </w:rPr>
            </w:pPr>
            <w:r w:rsidRPr="00F13A72">
              <w:rPr>
                <w:color w:val="000000" w:themeColor="text1"/>
              </w:rPr>
              <w:t>Metropolitan State University</w:t>
            </w:r>
          </w:p>
          <w:p w14:paraId="7DDED2D2" w14:textId="77777777" w:rsidR="00E45351" w:rsidRPr="00F13A72" w:rsidRDefault="00E45351" w:rsidP="00E45351">
            <w:pPr>
              <w:rPr>
                <w:color w:val="000000" w:themeColor="text1"/>
              </w:rPr>
            </w:pPr>
            <w:r w:rsidRPr="00F13A72">
              <w:rPr>
                <w:color w:val="000000" w:themeColor="text1"/>
              </w:rPr>
              <w:t>700 7</w:t>
            </w:r>
            <w:r w:rsidRPr="00F13A72">
              <w:rPr>
                <w:color w:val="000000" w:themeColor="text1"/>
                <w:vertAlign w:val="superscript"/>
              </w:rPr>
              <w:t>th</w:t>
            </w:r>
            <w:r w:rsidRPr="00F13A72">
              <w:rPr>
                <w:color w:val="000000" w:themeColor="text1"/>
              </w:rPr>
              <w:t xml:space="preserve"> Street East</w:t>
            </w:r>
          </w:p>
          <w:p w14:paraId="54A27782" w14:textId="684AC4D0" w:rsidR="00E45351" w:rsidRDefault="00E45351" w:rsidP="00E45351">
            <w:r w:rsidRPr="00F13A72">
              <w:rPr>
                <w:color w:val="000000" w:themeColor="text1"/>
              </w:rPr>
              <w:t>Saint Paul, MN 55106-5000</w:t>
            </w:r>
          </w:p>
        </w:tc>
      </w:tr>
      <w:tr w:rsidR="00E45351" w14:paraId="4A23AAF0" w14:textId="77777777" w:rsidTr="00AC6424">
        <w:tc>
          <w:tcPr>
            <w:tcW w:w="3325" w:type="dxa"/>
          </w:tcPr>
          <w:p w14:paraId="6F751DC1" w14:textId="6833A762" w:rsidR="00E45351" w:rsidRDefault="00E45351" w:rsidP="00E45351">
            <w:r>
              <w:t>Phone:</w:t>
            </w:r>
          </w:p>
        </w:tc>
        <w:tc>
          <w:tcPr>
            <w:tcW w:w="6025" w:type="dxa"/>
          </w:tcPr>
          <w:p w14:paraId="7B0356BE" w14:textId="7CB1FBAC" w:rsidR="00E45351" w:rsidRDefault="00A52911" w:rsidP="00E45351">
            <w:r>
              <w:t>651-793-1683 (Katie Wilson)</w:t>
            </w:r>
          </w:p>
        </w:tc>
      </w:tr>
    </w:tbl>
    <w:p w14:paraId="06CB98B2" w14:textId="77777777" w:rsidR="00BC630F" w:rsidRPr="00F13A72" w:rsidRDefault="00BC630F" w:rsidP="00BC630F">
      <w:pPr>
        <w:rPr>
          <w:color w:val="000000" w:themeColor="text1"/>
        </w:rPr>
      </w:pPr>
    </w:p>
    <w:p w14:paraId="06CB98B4" w14:textId="62A25C45" w:rsidR="00997EDB" w:rsidRPr="00E45351" w:rsidRDefault="00997EDB" w:rsidP="00E45351">
      <w:pPr>
        <w:pStyle w:val="Heading2"/>
        <w:rPr>
          <w:rStyle w:val="Strong"/>
          <w:b w:val="0"/>
          <w:bCs w:val="0"/>
        </w:rPr>
      </w:pPr>
      <w:r w:rsidRPr="00E45351">
        <w:rPr>
          <w:rStyle w:val="Strong"/>
          <w:b w:val="0"/>
          <w:bCs w:val="0"/>
        </w:rPr>
        <w:t>About the Course</w:t>
      </w:r>
      <w:r w:rsidR="00486349">
        <w:rPr>
          <w:rStyle w:val="Strong"/>
          <w:b w:val="0"/>
          <w:bCs w:val="0"/>
        </w:rPr>
        <w:t xml:space="preserve">  </w:t>
      </w:r>
      <w:r w:rsidR="00A52911">
        <w:rPr>
          <w:rStyle w:val="Strong"/>
          <w:b w:val="0"/>
          <w:bCs w:val="0"/>
          <w:i/>
        </w:rPr>
        <w:t xml:space="preserve"> </w:t>
      </w:r>
    </w:p>
    <w:p w14:paraId="5AEE89E1" w14:textId="0A52D9D0" w:rsidR="00CA79BB" w:rsidRPr="0085798F" w:rsidRDefault="00CA79BB" w:rsidP="00CA79BB">
      <w:pPr>
        <w:tabs>
          <w:tab w:val="left" w:pos="2160"/>
        </w:tabs>
        <w:rPr>
          <w:rFonts w:ascii="Calibri" w:hAnsi="Calibri"/>
        </w:rPr>
      </w:pPr>
      <w:r w:rsidRPr="0085798F">
        <w:rPr>
          <w:rFonts w:ascii="Calibri" w:hAnsi="Calibri"/>
          <w:b/>
        </w:rPr>
        <w:t>Note:</w:t>
      </w:r>
      <w:r w:rsidRPr="0085798F">
        <w:rPr>
          <w:rFonts w:ascii="Calibri" w:hAnsi="Calibri"/>
        </w:rPr>
        <w:t xml:space="preserve"> I reserve the right </w:t>
      </w:r>
      <w:r>
        <w:rPr>
          <w:rFonts w:ascii="Calibri" w:hAnsi="Calibri"/>
        </w:rPr>
        <w:t xml:space="preserve">to </w:t>
      </w:r>
      <w:r w:rsidRPr="0085798F">
        <w:rPr>
          <w:rFonts w:ascii="Calibri" w:hAnsi="Calibri"/>
        </w:rPr>
        <w:t>change this syllabus without prior notice.</w:t>
      </w:r>
      <w:r>
        <w:rPr>
          <w:rFonts w:ascii="Calibri" w:hAnsi="Calibri"/>
        </w:rPr>
        <w:t xml:space="preserve"> All changes will be posted as an announcement on D2L</w:t>
      </w:r>
      <w:r w:rsidR="00974FAC">
        <w:rPr>
          <w:rFonts w:ascii="Calibri" w:hAnsi="Calibri"/>
        </w:rPr>
        <w:t>.</w:t>
      </w:r>
    </w:p>
    <w:p w14:paraId="06CB98B5" w14:textId="77777777" w:rsidR="00997EDB" w:rsidRPr="00F13A72" w:rsidRDefault="00997EDB" w:rsidP="006D6ECF">
      <w:pPr>
        <w:pStyle w:val="Heading3"/>
      </w:pPr>
      <w:r w:rsidRPr="00F13A72">
        <w:t>Course Description</w:t>
      </w:r>
    </w:p>
    <w:p w14:paraId="06CB98B6" w14:textId="5B107F8F" w:rsidR="00997EDB" w:rsidRPr="00A50A40" w:rsidRDefault="00A50A40" w:rsidP="00997EDB">
      <w:pPr>
        <w:rPr>
          <w:iCs/>
          <w:color w:val="000000" w:themeColor="text1"/>
        </w:rPr>
      </w:pPr>
      <w:r w:rsidRPr="00A50A40">
        <w:rPr>
          <w:iCs/>
          <w:color w:val="000000" w:themeColor="text1"/>
        </w:rPr>
        <w:t>Principles and practices of the OSI and TCP/IP models of computer networks, with special emphasis on the security of these networks. Coverage of general issues of computer and data security. Introduction to the various layers of network protocols, including physical, data link, network, and transport layers, flow control, error checking, and congestion control. Computer system strengths and vulnerabilities, and protection techniques: Topics include applied cryptography, security threats, security management, operating systems, network firewall and security measures. Focus on secure programming techniques. Programming projects.</w:t>
      </w:r>
    </w:p>
    <w:p w14:paraId="06CB98B7" w14:textId="77777777" w:rsidR="00997EDB" w:rsidRPr="00F13A72" w:rsidRDefault="00997EDB" w:rsidP="006D6ECF">
      <w:pPr>
        <w:pStyle w:val="Heading3"/>
      </w:pPr>
      <w:r w:rsidRPr="00F13A72">
        <w:lastRenderedPageBreak/>
        <w:t>Prerequisites</w:t>
      </w:r>
    </w:p>
    <w:p w14:paraId="6190E826" w14:textId="77777777" w:rsidR="00A50A40" w:rsidRPr="00A50A40" w:rsidRDefault="00A50A40" w:rsidP="00A50A40">
      <w:pPr>
        <w:shd w:val="clear" w:color="auto" w:fill="FFFFFF"/>
        <w:spacing w:after="0" w:line="240" w:lineRule="auto"/>
        <w:ind w:left="240" w:right="240"/>
        <w:rPr>
          <w:rFonts w:ascii="Verdana" w:eastAsia="Times New Roman" w:hAnsi="Verdana" w:cs="Times New Roman"/>
          <w:b/>
          <w:bCs/>
          <w:color w:val="000000"/>
          <w:sz w:val="17"/>
          <w:szCs w:val="17"/>
        </w:rPr>
      </w:pPr>
      <w:r w:rsidRPr="00A50A40">
        <w:rPr>
          <w:rFonts w:ascii="Verdana" w:eastAsia="Times New Roman" w:hAnsi="Verdana" w:cs="Times New Roman"/>
          <w:b/>
          <w:bCs/>
          <w:color w:val="000000"/>
          <w:sz w:val="17"/>
          <w:szCs w:val="17"/>
        </w:rPr>
        <w:t>This course requires both of these prerequisites</w:t>
      </w:r>
    </w:p>
    <w:p w14:paraId="0F26F657" w14:textId="77777777" w:rsidR="00A50A40" w:rsidRPr="00A50A40" w:rsidRDefault="00A50A40" w:rsidP="00A50A40">
      <w:pPr>
        <w:shd w:val="clear" w:color="auto" w:fill="FFFFFF"/>
        <w:spacing w:after="0" w:line="240" w:lineRule="auto"/>
        <w:ind w:left="720" w:right="240"/>
        <w:rPr>
          <w:rFonts w:ascii="Verdana" w:eastAsia="Times New Roman" w:hAnsi="Verdana" w:cs="Times New Roman"/>
          <w:color w:val="000000"/>
          <w:sz w:val="17"/>
          <w:szCs w:val="17"/>
        </w:rPr>
      </w:pPr>
      <w:r w:rsidRPr="00A50A40">
        <w:rPr>
          <w:rFonts w:ascii="Verdana" w:eastAsia="Times New Roman" w:hAnsi="Verdana" w:cs="Times New Roman"/>
          <w:color w:val="000000"/>
          <w:sz w:val="17"/>
          <w:szCs w:val="17"/>
        </w:rPr>
        <w:t>ICS 240 - Introduction to Data Structures</w:t>
      </w:r>
    </w:p>
    <w:p w14:paraId="06CB98B8" w14:textId="5A33FF53" w:rsidR="004A49FF" w:rsidRPr="00A50A40" w:rsidRDefault="00A50A40" w:rsidP="00A50A40">
      <w:pPr>
        <w:shd w:val="clear" w:color="auto" w:fill="FFFFFF"/>
        <w:spacing w:after="0" w:line="240" w:lineRule="auto"/>
        <w:ind w:left="720" w:right="240"/>
        <w:rPr>
          <w:rFonts w:ascii="Verdana" w:eastAsia="Times New Roman" w:hAnsi="Verdana" w:cs="Times New Roman"/>
          <w:color w:val="000000"/>
          <w:sz w:val="17"/>
          <w:szCs w:val="17"/>
        </w:rPr>
      </w:pPr>
      <w:r w:rsidRPr="00A50A40">
        <w:rPr>
          <w:rFonts w:ascii="Verdana" w:eastAsia="Times New Roman" w:hAnsi="Verdana" w:cs="Times New Roman"/>
          <w:color w:val="000000"/>
          <w:sz w:val="17"/>
          <w:szCs w:val="17"/>
        </w:rPr>
        <w:t>MATH 215 - Discrete Mathematics</w:t>
      </w:r>
    </w:p>
    <w:p w14:paraId="06CB98B9" w14:textId="77777777" w:rsidR="00CC257E" w:rsidRPr="00F13A72" w:rsidRDefault="00CC257E" w:rsidP="00F54EE1">
      <w:pPr>
        <w:rPr>
          <w:rFonts w:ascii="Helvetica" w:hAnsi="Helvetica" w:cs="Helvetica"/>
          <w:color w:val="000000" w:themeColor="text1"/>
          <w:spacing w:val="4"/>
          <w:sz w:val="21"/>
          <w:szCs w:val="21"/>
          <w:shd w:val="clear" w:color="auto" w:fill="FCFCFC"/>
        </w:rPr>
      </w:pPr>
    </w:p>
    <w:p w14:paraId="06CB98BA" w14:textId="5581B743" w:rsidR="004A49FF" w:rsidRPr="00F13A72" w:rsidRDefault="004A49FF" w:rsidP="006D6ECF">
      <w:pPr>
        <w:pStyle w:val="Heading2"/>
      </w:pPr>
      <w:r w:rsidRPr="00F13A72">
        <w:t>Course Learning Outcomes</w:t>
      </w:r>
    </w:p>
    <w:p w14:paraId="06CB98BD" w14:textId="77777777" w:rsidR="004A49FF" w:rsidRPr="00F13A72" w:rsidRDefault="004A49FF" w:rsidP="006D6ECF">
      <w:pPr>
        <w:pStyle w:val="Heading3"/>
      </w:pPr>
      <w:r w:rsidRPr="00F13A72">
        <w:t>Learning Outcomes</w:t>
      </w:r>
    </w:p>
    <w:p w14:paraId="7370FB4D" w14:textId="77777777" w:rsidR="00896502" w:rsidRDefault="00896502" w:rsidP="00722751">
      <w:pPr>
        <w:pStyle w:val="ListParagraph"/>
        <w:numPr>
          <w:ilvl w:val="0"/>
          <w:numId w:val="13"/>
        </w:numPr>
        <w:rPr>
          <w:color w:val="000000" w:themeColor="text1"/>
        </w:rPr>
      </w:pPr>
      <w:r w:rsidRPr="00896502">
        <w:rPr>
          <w:color w:val="000000" w:themeColor="text1"/>
        </w:rPr>
        <w:t>Describe the high-level functions of, and interactions between, the protocol layers of network protocol stacks.</w:t>
      </w:r>
    </w:p>
    <w:p w14:paraId="7FA3B910" w14:textId="77777777" w:rsidR="00896502" w:rsidRDefault="00896502" w:rsidP="00E663C1">
      <w:pPr>
        <w:pStyle w:val="ListParagraph"/>
        <w:numPr>
          <w:ilvl w:val="0"/>
          <w:numId w:val="13"/>
        </w:numPr>
        <w:rPr>
          <w:color w:val="000000" w:themeColor="text1"/>
        </w:rPr>
      </w:pPr>
      <w:r w:rsidRPr="00896502">
        <w:rPr>
          <w:color w:val="000000" w:themeColor="text1"/>
        </w:rPr>
        <w:t>Explain the purpose and workings of the link, network, and transport layers in network protocol stacks, including the IP, TCP, and UDP protocols.</w:t>
      </w:r>
    </w:p>
    <w:p w14:paraId="6209A23F" w14:textId="77777777" w:rsidR="00896502" w:rsidRDefault="00896502" w:rsidP="00DD716A">
      <w:pPr>
        <w:pStyle w:val="ListParagraph"/>
        <w:numPr>
          <w:ilvl w:val="0"/>
          <w:numId w:val="13"/>
        </w:numPr>
        <w:rPr>
          <w:color w:val="000000" w:themeColor="text1"/>
        </w:rPr>
      </w:pPr>
      <w:r w:rsidRPr="00896502">
        <w:rPr>
          <w:color w:val="000000" w:themeColor="text1"/>
        </w:rPr>
        <w:t>Evaluate the reliability and performance implications of different link, network, and transport layer protocols and solve quantitative problems involving these protocols.</w:t>
      </w:r>
    </w:p>
    <w:p w14:paraId="59376F0A" w14:textId="77777777" w:rsidR="00896502" w:rsidRDefault="00896502" w:rsidP="00E16CEE">
      <w:pPr>
        <w:pStyle w:val="ListParagraph"/>
        <w:numPr>
          <w:ilvl w:val="0"/>
          <w:numId w:val="13"/>
        </w:numPr>
        <w:rPr>
          <w:color w:val="000000" w:themeColor="text1"/>
        </w:rPr>
      </w:pPr>
      <w:r w:rsidRPr="00896502">
        <w:rPr>
          <w:color w:val="000000" w:themeColor="text1"/>
        </w:rPr>
        <w:t>Compare and contrast the protocols used in wireless and mobile networking with those used in traditional fixed-infrastructure networking.</w:t>
      </w:r>
    </w:p>
    <w:p w14:paraId="06CC183E" w14:textId="77777777" w:rsidR="00896502" w:rsidRDefault="00896502" w:rsidP="00026170">
      <w:pPr>
        <w:pStyle w:val="ListParagraph"/>
        <w:numPr>
          <w:ilvl w:val="0"/>
          <w:numId w:val="13"/>
        </w:numPr>
        <w:rPr>
          <w:color w:val="000000" w:themeColor="text1"/>
        </w:rPr>
      </w:pPr>
      <w:r w:rsidRPr="00896502">
        <w:rPr>
          <w:color w:val="000000" w:themeColor="text1"/>
        </w:rPr>
        <w:t>Describe the goals of computer security to preserve confidentiality, integrity, and availability (CIA) of computer systems, and understand the threats to these goals.</w:t>
      </w:r>
    </w:p>
    <w:p w14:paraId="61B98D21" w14:textId="77777777" w:rsidR="00896502" w:rsidRDefault="00896502" w:rsidP="00D34AA5">
      <w:pPr>
        <w:pStyle w:val="ListParagraph"/>
        <w:numPr>
          <w:ilvl w:val="0"/>
          <w:numId w:val="13"/>
        </w:numPr>
        <w:rPr>
          <w:color w:val="000000" w:themeColor="text1"/>
        </w:rPr>
      </w:pPr>
      <w:r w:rsidRPr="00896502">
        <w:rPr>
          <w:color w:val="000000" w:themeColor="text1"/>
        </w:rPr>
        <w:t>Evaluate the role of cryptography in meeting threats to the CIA goals.</w:t>
      </w:r>
    </w:p>
    <w:p w14:paraId="437A1056" w14:textId="77777777" w:rsidR="00896502" w:rsidRDefault="00896502" w:rsidP="00C34D3C">
      <w:pPr>
        <w:pStyle w:val="ListParagraph"/>
        <w:numPr>
          <w:ilvl w:val="0"/>
          <w:numId w:val="13"/>
        </w:numPr>
        <w:rPr>
          <w:color w:val="000000" w:themeColor="text1"/>
        </w:rPr>
      </w:pPr>
      <w:r w:rsidRPr="00896502">
        <w:rPr>
          <w:color w:val="000000" w:themeColor="text1"/>
        </w:rPr>
        <w:t>Evaluate the roles of operating system and network security measures in meeting threat to the CIA goals.</w:t>
      </w:r>
    </w:p>
    <w:p w14:paraId="6EDC07BB" w14:textId="74AD9D57" w:rsidR="000C2C3D" w:rsidRPr="00896502" w:rsidRDefault="00896502" w:rsidP="00C34D3C">
      <w:pPr>
        <w:pStyle w:val="ListParagraph"/>
        <w:numPr>
          <w:ilvl w:val="0"/>
          <w:numId w:val="13"/>
        </w:numPr>
        <w:rPr>
          <w:color w:val="000000" w:themeColor="text1"/>
        </w:rPr>
      </w:pPr>
      <w:r w:rsidRPr="00896502">
        <w:rPr>
          <w:color w:val="000000" w:themeColor="text1"/>
        </w:rPr>
        <w:t>Introduce secure programming techniques to implement security measures.</w:t>
      </w:r>
    </w:p>
    <w:p w14:paraId="06CB98C0" w14:textId="77777777" w:rsidR="004A49FF" w:rsidRPr="00F13A72" w:rsidRDefault="001A63EB" w:rsidP="006D6ECF">
      <w:pPr>
        <w:pStyle w:val="Heading2"/>
      </w:pPr>
      <w:r w:rsidRPr="00F13A72">
        <w:t>Learning Methods</w:t>
      </w:r>
    </w:p>
    <w:p w14:paraId="06CB98C1" w14:textId="13812E4B" w:rsidR="001A63EB" w:rsidRDefault="000E39FB" w:rsidP="001A63EB">
      <w:pPr>
        <w:rPr>
          <w:color w:val="000000" w:themeColor="text1"/>
        </w:rPr>
      </w:pPr>
      <w:r w:rsidRPr="00F13A72">
        <w:rPr>
          <w:color w:val="000000" w:themeColor="text1"/>
        </w:rPr>
        <w:t>This course uses a variety of assignments in order to measure student outcomes.  In this course:</w:t>
      </w:r>
    </w:p>
    <w:p w14:paraId="48C7D665" w14:textId="5DD9A67F" w:rsidR="00247D7C" w:rsidRDefault="00247D7C" w:rsidP="00247D7C">
      <w:pPr>
        <w:pStyle w:val="ListParagraph"/>
        <w:numPr>
          <w:ilvl w:val="0"/>
          <w:numId w:val="14"/>
        </w:numPr>
        <w:spacing w:after="120" w:line="240" w:lineRule="auto"/>
      </w:pPr>
      <w:r>
        <w:t xml:space="preserve">Student learning will be enabled by textbook reading, discussion topics, and quizzes. </w:t>
      </w:r>
    </w:p>
    <w:p w14:paraId="117E8F04" w14:textId="2A5ACC60" w:rsidR="00247D7C" w:rsidRPr="00247D7C" w:rsidRDefault="00247D7C" w:rsidP="001A63EB">
      <w:pPr>
        <w:pStyle w:val="ListParagraph"/>
        <w:numPr>
          <w:ilvl w:val="0"/>
          <w:numId w:val="14"/>
        </w:numPr>
        <w:spacing w:after="120" w:line="240" w:lineRule="auto"/>
      </w:pPr>
      <w:r>
        <w:t>Students are expected to play an active role in different learning activities</w:t>
      </w:r>
      <w:r w:rsidR="004545AC">
        <w:t xml:space="preserve"> via D2L</w:t>
      </w:r>
      <w:r>
        <w:t xml:space="preserve">.  </w:t>
      </w:r>
    </w:p>
    <w:p w14:paraId="0D7594B9" w14:textId="073170E1" w:rsidR="00DE0F49" w:rsidRDefault="00CC257E" w:rsidP="008704F8">
      <w:pPr>
        <w:pStyle w:val="Heading2"/>
      </w:pPr>
      <w:r w:rsidRPr="00F13A72">
        <w:t>Text</w:t>
      </w:r>
      <w:r w:rsidR="00114C63">
        <w:t>book</w:t>
      </w:r>
    </w:p>
    <w:p w14:paraId="297560AC" w14:textId="1B65155D" w:rsidR="00DE0F49" w:rsidRDefault="00DE0F49" w:rsidP="00114C63">
      <w:r w:rsidRPr="008704F8">
        <w:rPr>
          <w:highlight w:val="yellow"/>
        </w:rPr>
        <w:t>Computer Networking, 8</w:t>
      </w:r>
      <w:r w:rsidRPr="008704F8">
        <w:rPr>
          <w:highlight w:val="yellow"/>
          <w:vertAlign w:val="superscript"/>
        </w:rPr>
        <w:t>th</w:t>
      </w:r>
      <w:r w:rsidRPr="008704F8">
        <w:rPr>
          <w:highlight w:val="yellow"/>
        </w:rPr>
        <w:t xml:space="preserve"> Edition</w:t>
      </w:r>
      <w:r w:rsidRPr="008704F8">
        <w:rPr>
          <w:highlight w:val="yellow"/>
        </w:rPr>
        <w:br/>
        <w:t>by James Kurose; Keith Ross</w:t>
      </w:r>
    </w:p>
    <w:p w14:paraId="06CB98C8" w14:textId="77777777" w:rsidR="00CC257E" w:rsidRPr="006D6ECF" w:rsidRDefault="00CB378E" w:rsidP="006D6ECF">
      <w:pPr>
        <w:pStyle w:val="Heading2"/>
        <w:rPr>
          <w:rStyle w:val="Strong"/>
          <w:b w:val="0"/>
          <w:bCs w:val="0"/>
        </w:rPr>
      </w:pPr>
      <w:r w:rsidRPr="006D6ECF">
        <w:rPr>
          <w:rStyle w:val="Strong"/>
          <w:b w:val="0"/>
          <w:bCs w:val="0"/>
        </w:rPr>
        <w:t>Evaluation Criteria/</w:t>
      </w:r>
      <w:r w:rsidR="00CC257E" w:rsidRPr="006D6ECF">
        <w:rPr>
          <w:rStyle w:val="Strong"/>
          <w:b w:val="0"/>
          <w:bCs w:val="0"/>
        </w:rPr>
        <w:t>Assignment Information</w:t>
      </w:r>
    </w:p>
    <w:p w14:paraId="06CB98CF" w14:textId="0ED83B0C" w:rsidR="00CB378E" w:rsidRPr="00981275" w:rsidRDefault="00CB378E" w:rsidP="00981275">
      <w:pPr>
        <w:pStyle w:val="Heading3"/>
      </w:pPr>
      <w:r w:rsidRPr="00F13A72">
        <w:t>Assignments and Grading</w:t>
      </w:r>
      <w:r w:rsidRPr="00F13A72">
        <w:rPr>
          <w:color w:val="000000" w:themeColor="text1"/>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1890"/>
      </w:tblGrid>
      <w:tr w:rsidR="00D35BA2" w:rsidRPr="00A665CF" w14:paraId="091FE3A8" w14:textId="77777777" w:rsidTr="00FC2E9D">
        <w:tc>
          <w:tcPr>
            <w:tcW w:w="4788" w:type="dxa"/>
            <w:shd w:val="clear" w:color="auto" w:fill="000000"/>
          </w:tcPr>
          <w:p w14:paraId="0409FD55" w14:textId="77777777" w:rsidR="00D35BA2" w:rsidRPr="003121BF" w:rsidRDefault="00D35BA2" w:rsidP="00FC2E9D">
            <w:pPr>
              <w:rPr>
                <w:b/>
                <w:color w:val="FFFFFF"/>
              </w:rPr>
            </w:pPr>
            <w:r w:rsidRPr="003121BF">
              <w:rPr>
                <w:b/>
                <w:color w:val="FFFFFF"/>
              </w:rPr>
              <w:t>Description of item</w:t>
            </w:r>
          </w:p>
        </w:tc>
        <w:tc>
          <w:tcPr>
            <w:tcW w:w="1890" w:type="dxa"/>
            <w:shd w:val="clear" w:color="auto" w:fill="000000"/>
          </w:tcPr>
          <w:p w14:paraId="0E485CE1" w14:textId="77777777" w:rsidR="00D35BA2" w:rsidRPr="003121BF" w:rsidRDefault="00D35BA2" w:rsidP="00FC2E9D">
            <w:pPr>
              <w:rPr>
                <w:b/>
                <w:color w:val="FFFFFF"/>
              </w:rPr>
            </w:pPr>
            <w:r w:rsidRPr="003121BF">
              <w:rPr>
                <w:b/>
                <w:color w:val="FFFFFF"/>
              </w:rPr>
              <w:t>Points</w:t>
            </w:r>
          </w:p>
        </w:tc>
      </w:tr>
      <w:tr w:rsidR="00D35BA2" w14:paraId="7DC06955" w14:textId="77777777" w:rsidTr="00FC2E9D">
        <w:tc>
          <w:tcPr>
            <w:tcW w:w="4788" w:type="dxa"/>
          </w:tcPr>
          <w:p w14:paraId="276D5530" w14:textId="0ED177CF" w:rsidR="00D35BA2" w:rsidRPr="003121BF" w:rsidRDefault="00D35BA2" w:rsidP="00FC2E9D">
            <w:r>
              <w:t xml:space="preserve">Exams: </w:t>
            </w:r>
            <w:r w:rsidR="00397F05">
              <w:t xml:space="preserve">Chapter </w:t>
            </w:r>
            <w:r>
              <w:t xml:space="preserve">Quizzes, </w:t>
            </w:r>
            <w:r w:rsidRPr="003121BF">
              <w:t>Midterm</w:t>
            </w:r>
            <w:r>
              <w:t>,</w:t>
            </w:r>
            <w:r w:rsidRPr="003121BF">
              <w:t xml:space="preserve"> </w:t>
            </w:r>
            <w:r>
              <w:t>Final</w:t>
            </w:r>
          </w:p>
        </w:tc>
        <w:tc>
          <w:tcPr>
            <w:tcW w:w="1890" w:type="dxa"/>
          </w:tcPr>
          <w:p w14:paraId="2869CBE9" w14:textId="77777777" w:rsidR="00D35BA2" w:rsidRPr="003121BF" w:rsidRDefault="00D35BA2" w:rsidP="00FC2E9D">
            <w:r>
              <w:t>200</w:t>
            </w:r>
          </w:p>
        </w:tc>
      </w:tr>
      <w:tr w:rsidR="00D35BA2" w14:paraId="61D63620" w14:textId="77777777" w:rsidTr="00FC2E9D">
        <w:tc>
          <w:tcPr>
            <w:tcW w:w="4788" w:type="dxa"/>
          </w:tcPr>
          <w:p w14:paraId="5995CADA" w14:textId="35A6BBB4" w:rsidR="00D35BA2" w:rsidRDefault="00D35BA2" w:rsidP="00FC2E9D">
            <w:r>
              <w:t>Assignments: Projects</w:t>
            </w:r>
            <w:r w:rsidR="00397F05">
              <w:t xml:space="preserve"> (see project description)</w:t>
            </w:r>
          </w:p>
        </w:tc>
        <w:tc>
          <w:tcPr>
            <w:tcW w:w="1890" w:type="dxa"/>
          </w:tcPr>
          <w:p w14:paraId="6293F977" w14:textId="77777777" w:rsidR="00D35BA2" w:rsidRDefault="00D35BA2" w:rsidP="00FC2E9D">
            <w:r>
              <w:t>100</w:t>
            </w:r>
          </w:p>
        </w:tc>
      </w:tr>
      <w:tr w:rsidR="00D35BA2" w14:paraId="393780F8" w14:textId="77777777" w:rsidTr="00FC2E9D">
        <w:tc>
          <w:tcPr>
            <w:tcW w:w="4788" w:type="dxa"/>
          </w:tcPr>
          <w:p w14:paraId="71E7590A" w14:textId="77777777" w:rsidR="00D35BA2" w:rsidRPr="003121BF" w:rsidRDefault="00D35BA2" w:rsidP="00FC2E9D">
            <w:r w:rsidRPr="003121BF">
              <w:t>Total</w:t>
            </w:r>
          </w:p>
        </w:tc>
        <w:tc>
          <w:tcPr>
            <w:tcW w:w="1890" w:type="dxa"/>
          </w:tcPr>
          <w:p w14:paraId="534FD8A8" w14:textId="77777777" w:rsidR="00D35BA2" w:rsidRPr="003121BF" w:rsidRDefault="00D35BA2" w:rsidP="00FC2E9D">
            <w:r>
              <w:t>300</w:t>
            </w:r>
          </w:p>
        </w:tc>
      </w:tr>
    </w:tbl>
    <w:p w14:paraId="2751B142" w14:textId="77777777" w:rsidR="00D35BA2" w:rsidRDefault="00D35BA2" w:rsidP="00CB378E">
      <w:pPr>
        <w:rPr>
          <w:color w:val="000000" w:themeColor="text1"/>
        </w:rPr>
      </w:pPr>
    </w:p>
    <w:p w14:paraId="18302C54" w14:textId="77777777" w:rsidR="00C57376" w:rsidRPr="00F92F5F" w:rsidRDefault="00C57376" w:rsidP="00C57376">
      <w:pPr>
        <w:shd w:val="clear" w:color="auto" w:fill="DAEEF3"/>
        <w:rPr>
          <w:b/>
        </w:rPr>
      </w:pPr>
      <w:r>
        <w:rPr>
          <w:b/>
        </w:rPr>
        <w:t>Course Warnings</w:t>
      </w:r>
    </w:p>
    <w:p w14:paraId="0B2154FB" w14:textId="77777777" w:rsidR="00C57376" w:rsidRDefault="00C57376" w:rsidP="00C57376">
      <w:pPr>
        <w:shd w:val="clear" w:color="auto" w:fill="DAEEF3"/>
      </w:pPr>
      <w:r w:rsidRPr="00D37850">
        <w:rPr>
          <w:color w:val="FF0000"/>
        </w:rPr>
        <w:t xml:space="preserve">This course requires significant programming. </w:t>
      </w:r>
      <w:r>
        <w:t xml:space="preserve"> </w:t>
      </w:r>
    </w:p>
    <w:p w14:paraId="659ECD20" w14:textId="59FE5610" w:rsidR="00C57376" w:rsidRPr="00FC104B" w:rsidRDefault="00C57376" w:rsidP="00FC104B">
      <w:pPr>
        <w:shd w:val="clear" w:color="auto" w:fill="DAEEF3"/>
      </w:pPr>
      <w:r>
        <w:lastRenderedPageBreak/>
        <w:t xml:space="preserve">Note that I cannot grade based on how many hours went into preparation or project work. I can only grade on final submissions. </w:t>
      </w:r>
    </w:p>
    <w:p w14:paraId="48466F7D" w14:textId="50B3EE37" w:rsidR="007A6F7A" w:rsidRDefault="007A6F7A" w:rsidP="006D6ECF">
      <w:pPr>
        <w:pStyle w:val="Heading3"/>
      </w:pPr>
      <w:r>
        <w:t>Course communications</w:t>
      </w:r>
    </w:p>
    <w:p w14:paraId="2AF1EE12" w14:textId="77777777" w:rsidR="007A6F7A" w:rsidRDefault="007A6F7A" w:rsidP="007A6F7A">
      <w:pPr>
        <w:numPr>
          <w:ilvl w:val="0"/>
          <w:numId w:val="16"/>
        </w:numPr>
        <w:spacing w:after="0"/>
        <w:ind w:right="179" w:hanging="361"/>
        <w:jc w:val="both"/>
      </w:pPr>
      <w:r>
        <w:t xml:space="preserve">All course materials (lecture slides, assignments, announcements) will be posted on D2L. </w:t>
      </w:r>
      <w:r>
        <w:rPr>
          <w:b/>
          <w:sz w:val="24"/>
        </w:rPr>
        <w:t xml:space="preserve"> </w:t>
      </w:r>
    </w:p>
    <w:p w14:paraId="1E46EFF3" w14:textId="77777777" w:rsidR="007A6F7A" w:rsidRDefault="007A6F7A" w:rsidP="007A6F7A">
      <w:pPr>
        <w:numPr>
          <w:ilvl w:val="0"/>
          <w:numId w:val="16"/>
        </w:numPr>
        <w:spacing w:after="13" w:line="247" w:lineRule="auto"/>
        <w:ind w:right="179" w:hanging="361"/>
        <w:jc w:val="both"/>
      </w:pPr>
      <w:r>
        <w:t xml:space="preserve">Class notices and announcements will go only to your Metro State email account. </w:t>
      </w:r>
      <w:r>
        <w:rPr>
          <w:b/>
          <w:sz w:val="24"/>
        </w:rPr>
        <w:t xml:space="preserve"> </w:t>
      </w:r>
    </w:p>
    <w:p w14:paraId="3C0C46EE" w14:textId="31FCBA1F" w:rsidR="007A6F7A" w:rsidRDefault="007A6F7A" w:rsidP="007A6F7A">
      <w:pPr>
        <w:numPr>
          <w:ilvl w:val="0"/>
          <w:numId w:val="16"/>
        </w:numPr>
        <w:spacing w:after="13" w:line="247" w:lineRule="auto"/>
        <w:ind w:right="179" w:hanging="361"/>
        <w:jc w:val="both"/>
      </w:pPr>
      <w:r>
        <w:t xml:space="preserve">You can send me an email with any question or concern regarding the course. I will get back to you within 48-hours on </w:t>
      </w:r>
      <w:proofErr w:type="gramStart"/>
      <w:r>
        <w:t>week-days</w:t>
      </w:r>
      <w:proofErr w:type="gramEnd"/>
      <w:r>
        <w:t>.</w:t>
      </w:r>
      <w:r>
        <w:rPr>
          <w:b/>
          <w:sz w:val="24"/>
        </w:rPr>
        <w:t xml:space="preserve"> </w:t>
      </w:r>
    </w:p>
    <w:p w14:paraId="3E09FD9D" w14:textId="77777777" w:rsidR="007A6F7A" w:rsidRDefault="007A6F7A" w:rsidP="007A6F7A">
      <w:pPr>
        <w:ind w:right="179"/>
      </w:pPr>
      <w:r>
        <w:t xml:space="preserve">When using email, please </w:t>
      </w:r>
      <w:r w:rsidRPr="008766F9">
        <w:rPr>
          <w:b/>
          <w:bCs/>
        </w:rPr>
        <w:t xml:space="preserve">use </w:t>
      </w:r>
      <w:r>
        <w:rPr>
          <w:b/>
          <w:bCs/>
        </w:rPr>
        <w:t xml:space="preserve">ONLY </w:t>
      </w:r>
      <w:r w:rsidRPr="008766F9">
        <w:rPr>
          <w:b/>
          <w:bCs/>
        </w:rPr>
        <w:t xml:space="preserve">your metrostate.edu email </w:t>
      </w:r>
      <w:r>
        <w:t>with the following subject line:</w:t>
      </w:r>
    </w:p>
    <w:p w14:paraId="2053521E" w14:textId="77777777" w:rsidR="007A6F7A" w:rsidRDefault="007A6F7A" w:rsidP="007A6F7A">
      <w:pPr>
        <w:numPr>
          <w:ilvl w:val="0"/>
          <w:numId w:val="16"/>
        </w:numPr>
        <w:spacing w:after="13" w:line="247" w:lineRule="auto"/>
        <w:ind w:right="179" w:hanging="10"/>
        <w:jc w:val="both"/>
      </w:pPr>
      <w:r>
        <w:t>Your full name (first name followed by last name)</w:t>
      </w:r>
    </w:p>
    <w:p w14:paraId="378219D2" w14:textId="77777777" w:rsidR="007A6F7A" w:rsidRDefault="007A6F7A" w:rsidP="007A6F7A">
      <w:pPr>
        <w:numPr>
          <w:ilvl w:val="0"/>
          <w:numId w:val="16"/>
        </w:numPr>
        <w:spacing w:after="13" w:line="247" w:lineRule="auto"/>
        <w:ind w:right="179" w:hanging="10"/>
        <w:jc w:val="both"/>
      </w:pPr>
      <w:r>
        <w:t>The course number and section.</w:t>
      </w:r>
    </w:p>
    <w:p w14:paraId="15256DBA" w14:textId="77777777" w:rsidR="007A6F7A" w:rsidRDefault="007A6F7A" w:rsidP="007A6F7A">
      <w:pPr>
        <w:numPr>
          <w:ilvl w:val="0"/>
          <w:numId w:val="16"/>
        </w:numPr>
        <w:spacing w:after="13" w:line="247" w:lineRule="auto"/>
        <w:ind w:right="179" w:hanging="10"/>
        <w:jc w:val="both"/>
      </w:pPr>
      <w:r>
        <w:t>A brief description of the topic of your email title.</w:t>
      </w:r>
    </w:p>
    <w:p w14:paraId="0C29492A" w14:textId="7D807F9F" w:rsidR="007A6F7A" w:rsidRDefault="007A6F7A" w:rsidP="007A6F7A">
      <w:pPr>
        <w:numPr>
          <w:ilvl w:val="0"/>
          <w:numId w:val="16"/>
        </w:numPr>
        <w:spacing w:after="13" w:line="247" w:lineRule="auto"/>
        <w:ind w:right="179" w:hanging="10"/>
        <w:jc w:val="both"/>
      </w:pPr>
      <w:r>
        <w:t>Here is an example: “</w:t>
      </w:r>
      <w:proofErr w:type="spellStart"/>
      <w:r w:rsidRPr="008766F9">
        <w:rPr>
          <w:i/>
          <w:iCs/>
        </w:rPr>
        <w:t>YourName</w:t>
      </w:r>
      <w:proofErr w:type="spellEnd"/>
      <w:r>
        <w:t>-</w:t>
      </w:r>
      <w:r w:rsidRPr="008766F9">
        <w:rPr>
          <w:b/>
          <w:bCs/>
        </w:rPr>
        <w:t>ICS 232-01</w:t>
      </w:r>
      <w:r>
        <w:t xml:space="preserve">- </w:t>
      </w:r>
      <w:r w:rsidRPr="008766F9">
        <w:rPr>
          <w:i/>
          <w:iCs/>
        </w:rPr>
        <w:t>Question about chapter 2.</w:t>
      </w:r>
      <w:r>
        <w:rPr>
          <w:i/>
          <w:iCs/>
        </w:rPr>
        <w:t>”</w:t>
      </w:r>
    </w:p>
    <w:p w14:paraId="4445D01C" w14:textId="2B14583A" w:rsidR="007A6F7A" w:rsidRDefault="007A6F7A" w:rsidP="007A6F7A">
      <w:pPr>
        <w:ind w:right="179"/>
      </w:pPr>
      <w:r>
        <w:t xml:space="preserve">It is very important for tracking purpose that you follow this format.  </w:t>
      </w:r>
    </w:p>
    <w:p w14:paraId="231FA573" w14:textId="076FFA45" w:rsidR="008863FA" w:rsidRPr="00F13A72" w:rsidRDefault="008863FA" w:rsidP="008863FA">
      <w:pPr>
        <w:rPr>
          <w:rStyle w:val="Strong"/>
          <w:color w:val="000000" w:themeColor="text1"/>
        </w:rPr>
      </w:pPr>
      <w:r w:rsidRPr="00F13A72">
        <w:rPr>
          <w:rStyle w:val="Strong"/>
          <w:color w:val="000000" w:themeColor="text1"/>
        </w:rPr>
        <w:t xml:space="preserve">Remember to use your Metro State email account to avoid your message going to the spam folder. </w:t>
      </w:r>
    </w:p>
    <w:p w14:paraId="101C5B94" w14:textId="0BDA953D" w:rsidR="007A6F7A" w:rsidRPr="007A6F7A" w:rsidRDefault="007A6F7A" w:rsidP="007A6F7A">
      <w:pPr>
        <w:shd w:val="clear" w:color="auto" w:fill="D9E2F3" w:themeFill="accent5" w:themeFillTint="33"/>
        <w:spacing w:after="274"/>
        <w:ind w:right="3"/>
      </w:pPr>
      <w:r>
        <w:t xml:space="preserve">Metropolitan State University has designated e-mail as an official method of communication with students. </w:t>
      </w:r>
      <w:r>
        <w:rPr>
          <w:b/>
        </w:rPr>
        <w:t>The university expects</w:t>
      </w:r>
      <w:r>
        <w:t xml:space="preserve"> students to be responsible for all information sent to them via their official university email account.  Refer to</w:t>
      </w:r>
      <w:hyperlink r:id="rId9">
        <w:r>
          <w:t xml:space="preserve"> </w:t>
        </w:r>
      </w:hyperlink>
      <w:hyperlink r:id="rId10">
        <w:r>
          <w:rPr>
            <w:color w:val="0000FF"/>
            <w:u w:val="single" w:color="0000FF"/>
          </w:rPr>
          <w:t>Policy 1050, University E</w:t>
        </w:r>
      </w:hyperlink>
      <w:hyperlink r:id="rId11">
        <w:r>
          <w:rPr>
            <w:color w:val="0000FF"/>
            <w:u w:val="single" w:color="0000FF"/>
          </w:rPr>
          <w:t>-</w:t>
        </w:r>
      </w:hyperlink>
      <w:hyperlink r:id="rId12">
        <w:r>
          <w:rPr>
            <w:color w:val="0000FF"/>
            <w:u w:val="single" w:color="0000FF"/>
          </w:rPr>
          <w:t>mail</w:t>
        </w:r>
      </w:hyperlink>
      <w:hyperlink r:id="rId13">
        <w:r>
          <w:t>,</w:t>
        </w:r>
      </w:hyperlink>
      <w:r>
        <w:t xml:space="preserve"> for further information. </w:t>
      </w:r>
      <w:r>
        <w:rPr>
          <w:sz w:val="24"/>
        </w:rPr>
        <w:t xml:space="preserve"> </w:t>
      </w:r>
    </w:p>
    <w:p w14:paraId="06CB98E0" w14:textId="7A5C76CC" w:rsidR="00CB378E" w:rsidRPr="00F13A72" w:rsidRDefault="00CB378E" w:rsidP="006D6ECF">
      <w:pPr>
        <w:pStyle w:val="Heading3"/>
      </w:pPr>
      <w:r w:rsidRPr="00F13A72">
        <w:t xml:space="preserve">Grade Scale </w:t>
      </w:r>
    </w:p>
    <w:p w14:paraId="671293C8" w14:textId="75330E5A" w:rsidR="00A24A82" w:rsidRPr="00D850CC" w:rsidRDefault="00A24A82" w:rsidP="00A24A82">
      <w:r w:rsidRPr="00D850CC">
        <w:t>Your letter grade will be determined based on the percentage of points that you earn during the semester.  The following table relates the percentage to a letter grade:</w:t>
      </w:r>
    </w:p>
    <w:tbl>
      <w:tblPr>
        <w:tblW w:w="0" w:type="auto"/>
        <w:tblInd w:w="918" w:type="dxa"/>
        <w:tblCellMar>
          <w:left w:w="0" w:type="dxa"/>
          <w:right w:w="0" w:type="dxa"/>
        </w:tblCellMar>
        <w:tblLook w:val="04A0" w:firstRow="1" w:lastRow="0" w:firstColumn="1" w:lastColumn="0" w:noHBand="0" w:noVBand="1"/>
      </w:tblPr>
      <w:tblGrid>
        <w:gridCol w:w="2277"/>
        <w:gridCol w:w="1139"/>
      </w:tblGrid>
      <w:tr w:rsidR="00A24A82" w:rsidRPr="00A64822" w14:paraId="4392AEC0" w14:textId="77777777" w:rsidTr="00FC2E9D">
        <w:tc>
          <w:tcPr>
            <w:tcW w:w="22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EBC403D" w14:textId="77777777" w:rsidR="00A24A82" w:rsidRPr="00A64822" w:rsidRDefault="00A24A82" w:rsidP="00397F05">
            <w:pPr>
              <w:spacing w:after="0"/>
              <w:rPr>
                <w:color w:val="FF0000"/>
              </w:rPr>
            </w:pPr>
            <w:r w:rsidRPr="00A64822">
              <w:rPr>
                <w:color w:val="FF0000"/>
              </w:rPr>
              <w:t>Percentage</w:t>
            </w:r>
          </w:p>
        </w:tc>
        <w:tc>
          <w:tcPr>
            <w:tcW w:w="11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6F9432C" w14:textId="77777777" w:rsidR="00A24A82" w:rsidRPr="00A64822" w:rsidRDefault="00A24A82" w:rsidP="00397F05">
            <w:pPr>
              <w:spacing w:after="0"/>
              <w:rPr>
                <w:color w:val="FF0000"/>
              </w:rPr>
            </w:pPr>
            <w:r w:rsidRPr="00A64822">
              <w:rPr>
                <w:color w:val="FF0000"/>
              </w:rPr>
              <w:t>Grade</w:t>
            </w:r>
          </w:p>
        </w:tc>
      </w:tr>
      <w:tr w:rsidR="00A24A82" w:rsidRPr="00D850CC" w14:paraId="431BF93C"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46C554" w14:textId="77777777" w:rsidR="00A24A82" w:rsidRPr="00D850CC" w:rsidRDefault="00A24A82" w:rsidP="00397F05">
            <w:pPr>
              <w:spacing w:after="0"/>
            </w:pPr>
            <w:r w:rsidRPr="00D850CC">
              <w:t>94 – 100</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4F0D0F97" w14:textId="77777777" w:rsidR="00A24A82" w:rsidRPr="00D850CC" w:rsidRDefault="00A24A82" w:rsidP="00397F05">
            <w:pPr>
              <w:spacing w:after="0"/>
            </w:pPr>
            <w:r w:rsidRPr="00D850CC">
              <w:t>A</w:t>
            </w:r>
          </w:p>
        </w:tc>
      </w:tr>
      <w:tr w:rsidR="00A24A82" w:rsidRPr="00D850CC" w14:paraId="350A2F4E"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35436C" w14:textId="77777777" w:rsidR="00A24A82" w:rsidRPr="00D850CC" w:rsidRDefault="00A24A82" w:rsidP="00397F05">
            <w:pPr>
              <w:spacing w:after="0"/>
            </w:pPr>
            <w:r w:rsidRPr="00D850CC">
              <w:t>90 – 93</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4D684ACB" w14:textId="77777777" w:rsidR="00A24A82" w:rsidRPr="00D850CC" w:rsidRDefault="00A24A82" w:rsidP="00397F05">
            <w:pPr>
              <w:spacing w:after="0"/>
            </w:pPr>
            <w:r w:rsidRPr="00D850CC">
              <w:t>A-</w:t>
            </w:r>
          </w:p>
        </w:tc>
      </w:tr>
      <w:tr w:rsidR="00A24A82" w:rsidRPr="00D850CC" w14:paraId="4AA3766A"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C589D7" w14:textId="77777777" w:rsidR="00A24A82" w:rsidRPr="00D850CC" w:rsidRDefault="00A24A82" w:rsidP="00397F05">
            <w:pPr>
              <w:spacing w:after="0"/>
            </w:pPr>
            <w:r w:rsidRPr="00D850CC">
              <w:t>87 – 89</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4F45FA63" w14:textId="77777777" w:rsidR="00A24A82" w:rsidRPr="00D850CC" w:rsidRDefault="00A24A82" w:rsidP="00397F05">
            <w:pPr>
              <w:spacing w:after="0"/>
            </w:pPr>
            <w:r w:rsidRPr="00D850CC">
              <w:t>B+</w:t>
            </w:r>
          </w:p>
        </w:tc>
      </w:tr>
      <w:tr w:rsidR="00A24A82" w:rsidRPr="00D850CC" w14:paraId="384215E1"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02A129" w14:textId="77777777" w:rsidR="00A24A82" w:rsidRPr="00D850CC" w:rsidRDefault="00A24A82" w:rsidP="00397F05">
            <w:pPr>
              <w:spacing w:after="0"/>
            </w:pPr>
            <w:r w:rsidRPr="00D850CC">
              <w:t>84 – 86</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0BEDAE3D" w14:textId="77777777" w:rsidR="00A24A82" w:rsidRPr="00D850CC" w:rsidRDefault="00A24A82" w:rsidP="00397F05">
            <w:pPr>
              <w:spacing w:after="0"/>
            </w:pPr>
            <w:r w:rsidRPr="00D850CC">
              <w:t>B</w:t>
            </w:r>
          </w:p>
        </w:tc>
      </w:tr>
      <w:tr w:rsidR="00A24A82" w:rsidRPr="00D850CC" w14:paraId="56424E16"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4E29A9" w14:textId="77777777" w:rsidR="00A24A82" w:rsidRPr="00D850CC" w:rsidRDefault="00A24A82" w:rsidP="00397F05">
            <w:pPr>
              <w:spacing w:after="0"/>
            </w:pPr>
            <w:r w:rsidRPr="00D850CC">
              <w:t>80 – 83</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03A118D5" w14:textId="77777777" w:rsidR="00A24A82" w:rsidRPr="00D850CC" w:rsidRDefault="00A24A82" w:rsidP="00397F05">
            <w:pPr>
              <w:spacing w:after="0"/>
            </w:pPr>
            <w:r w:rsidRPr="00D850CC">
              <w:t>B-</w:t>
            </w:r>
          </w:p>
        </w:tc>
      </w:tr>
      <w:tr w:rsidR="00A24A82" w:rsidRPr="00D850CC" w14:paraId="31F45E28"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BA905D" w14:textId="77777777" w:rsidR="00A24A82" w:rsidRPr="00D850CC" w:rsidRDefault="00A24A82" w:rsidP="00397F05">
            <w:pPr>
              <w:spacing w:after="0"/>
            </w:pPr>
            <w:r w:rsidRPr="00D850CC">
              <w:t>77 – 79</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3841089E" w14:textId="77777777" w:rsidR="00A24A82" w:rsidRPr="00D850CC" w:rsidRDefault="00A24A82" w:rsidP="00397F05">
            <w:pPr>
              <w:spacing w:after="0"/>
            </w:pPr>
            <w:r w:rsidRPr="00D850CC">
              <w:t>C+</w:t>
            </w:r>
          </w:p>
        </w:tc>
      </w:tr>
      <w:tr w:rsidR="00A24A82" w:rsidRPr="00D850CC" w14:paraId="622AA18F"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CCE652" w14:textId="77777777" w:rsidR="00A24A82" w:rsidRPr="00D850CC" w:rsidRDefault="00A24A82" w:rsidP="00397F05">
            <w:pPr>
              <w:spacing w:after="0"/>
            </w:pPr>
            <w:r w:rsidRPr="00D850CC">
              <w:t>74 – 76</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7DAC9DB2" w14:textId="77777777" w:rsidR="00A24A82" w:rsidRPr="00D850CC" w:rsidRDefault="00A24A82" w:rsidP="00397F05">
            <w:pPr>
              <w:spacing w:after="0"/>
            </w:pPr>
            <w:r w:rsidRPr="00D850CC">
              <w:t>C</w:t>
            </w:r>
          </w:p>
        </w:tc>
      </w:tr>
      <w:tr w:rsidR="00A24A82" w:rsidRPr="00D850CC" w14:paraId="6F4951FC"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84DA5F" w14:textId="77777777" w:rsidR="00A24A82" w:rsidRPr="00D850CC" w:rsidRDefault="00A24A82" w:rsidP="00397F05">
            <w:pPr>
              <w:spacing w:after="0"/>
            </w:pPr>
            <w:r w:rsidRPr="00D850CC">
              <w:t>70 – 73</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3BBA25CF" w14:textId="77777777" w:rsidR="00A24A82" w:rsidRPr="00D850CC" w:rsidRDefault="00A24A82" w:rsidP="00397F05">
            <w:pPr>
              <w:spacing w:after="0"/>
            </w:pPr>
            <w:r w:rsidRPr="00D850CC">
              <w:t>C-</w:t>
            </w:r>
          </w:p>
        </w:tc>
      </w:tr>
      <w:tr w:rsidR="00A24A82" w:rsidRPr="00D850CC" w14:paraId="0F21C125"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DB1DF1" w14:textId="77777777" w:rsidR="00A24A82" w:rsidRPr="00D850CC" w:rsidRDefault="00A24A82" w:rsidP="00397F05">
            <w:pPr>
              <w:spacing w:after="0"/>
            </w:pPr>
            <w:r w:rsidRPr="00D850CC">
              <w:t>60 – 69</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731887E1" w14:textId="77777777" w:rsidR="00A24A82" w:rsidRPr="00D850CC" w:rsidRDefault="00A24A82" w:rsidP="00397F05">
            <w:pPr>
              <w:spacing w:after="0"/>
            </w:pPr>
            <w:r w:rsidRPr="00D850CC">
              <w:t>D</w:t>
            </w:r>
          </w:p>
        </w:tc>
      </w:tr>
      <w:tr w:rsidR="00A24A82" w:rsidRPr="00D850CC" w14:paraId="19E43756" w14:textId="77777777" w:rsidTr="00FC2E9D">
        <w:tc>
          <w:tcPr>
            <w:tcW w:w="227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FB6C67" w14:textId="77777777" w:rsidR="00A24A82" w:rsidRPr="00D850CC" w:rsidRDefault="00A24A82" w:rsidP="00397F05">
            <w:pPr>
              <w:spacing w:after="0"/>
            </w:pPr>
            <w:r w:rsidRPr="00D850CC">
              <w:t>Below 60 %</w:t>
            </w:r>
          </w:p>
        </w:tc>
        <w:tc>
          <w:tcPr>
            <w:tcW w:w="1139" w:type="dxa"/>
            <w:tcBorders>
              <w:top w:val="nil"/>
              <w:left w:val="nil"/>
              <w:bottom w:val="single" w:sz="8" w:space="0" w:color="auto"/>
              <w:right w:val="single" w:sz="8" w:space="0" w:color="auto"/>
            </w:tcBorders>
            <w:tcMar>
              <w:top w:w="0" w:type="dxa"/>
              <w:left w:w="108" w:type="dxa"/>
              <w:bottom w:w="0" w:type="dxa"/>
              <w:right w:w="108" w:type="dxa"/>
            </w:tcMar>
            <w:hideMark/>
          </w:tcPr>
          <w:p w14:paraId="747A7B97" w14:textId="77777777" w:rsidR="00A24A82" w:rsidRPr="00D850CC" w:rsidRDefault="00A24A82" w:rsidP="00397F05">
            <w:pPr>
              <w:spacing w:after="0"/>
            </w:pPr>
            <w:r w:rsidRPr="00D850CC">
              <w:t>F</w:t>
            </w:r>
          </w:p>
        </w:tc>
      </w:tr>
    </w:tbl>
    <w:p w14:paraId="632B8BDF" w14:textId="77777777" w:rsidR="00A24A82" w:rsidRDefault="00A24A82" w:rsidP="00A24A82">
      <w:pPr>
        <w:shd w:val="clear" w:color="auto" w:fill="DAEEF3"/>
      </w:pPr>
      <w:r>
        <w:t>I do not round up letter grades.</w:t>
      </w:r>
    </w:p>
    <w:p w14:paraId="06CB98F7" w14:textId="7E1921B9" w:rsidR="00CB378E" w:rsidRPr="008F6B16" w:rsidRDefault="00A24A82" w:rsidP="00CB378E">
      <w:r w:rsidRPr="00D850CC">
        <w:t>If you have selected the S/N grading option, then to receive a satisfactory rating (S) you must earn at least 70% of the possible points.</w:t>
      </w:r>
    </w:p>
    <w:p w14:paraId="06CB98F9" w14:textId="22601A49" w:rsidR="00CB378E" w:rsidRPr="00122560" w:rsidRDefault="00CB378E" w:rsidP="00122560">
      <w:pPr>
        <w:pStyle w:val="Heading2"/>
      </w:pPr>
      <w:r w:rsidRPr="00F13A72">
        <w:t xml:space="preserve">Schedule of Topics and Due Dates </w:t>
      </w:r>
      <w:r w:rsidR="001D267A">
        <w:t>*</w:t>
      </w:r>
    </w:p>
    <w:tbl>
      <w:tblPr>
        <w:tblStyle w:val="TableGrid"/>
        <w:tblW w:w="0" w:type="auto"/>
        <w:tblLook w:val="04A0" w:firstRow="1" w:lastRow="0" w:firstColumn="1" w:lastColumn="0" w:noHBand="0" w:noVBand="1"/>
        <w:tblDescription w:val="Table of course schedule including week of the semester, date, topic and due date. "/>
      </w:tblPr>
      <w:tblGrid>
        <w:gridCol w:w="805"/>
        <w:gridCol w:w="2340"/>
        <w:gridCol w:w="3867"/>
        <w:gridCol w:w="2338"/>
      </w:tblGrid>
      <w:tr w:rsidR="00F13A72" w:rsidRPr="00F13A72" w14:paraId="06CB98FE" w14:textId="77777777" w:rsidTr="002A6889">
        <w:trPr>
          <w:tblHeader/>
        </w:trPr>
        <w:tc>
          <w:tcPr>
            <w:tcW w:w="805" w:type="dxa"/>
          </w:tcPr>
          <w:p w14:paraId="06CB98FA" w14:textId="77777777" w:rsidR="00CB378E" w:rsidRPr="00F13A72" w:rsidRDefault="00CB378E" w:rsidP="002A6889">
            <w:pPr>
              <w:rPr>
                <w:color w:val="000000" w:themeColor="text1"/>
              </w:rPr>
            </w:pPr>
            <w:r w:rsidRPr="00F13A72">
              <w:rPr>
                <w:color w:val="000000" w:themeColor="text1"/>
              </w:rPr>
              <w:t>Week</w:t>
            </w:r>
          </w:p>
        </w:tc>
        <w:tc>
          <w:tcPr>
            <w:tcW w:w="2340" w:type="dxa"/>
          </w:tcPr>
          <w:p w14:paraId="06CB98FB" w14:textId="77777777" w:rsidR="00CB378E" w:rsidRPr="00F13A72" w:rsidRDefault="00CB378E" w:rsidP="002A6889">
            <w:pPr>
              <w:rPr>
                <w:color w:val="000000" w:themeColor="text1"/>
              </w:rPr>
            </w:pPr>
            <w:r w:rsidRPr="00F13A72">
              <w:rPr>
                <w:color w:val="000000" w:themeColor="text1"/>
              </w:rPr>
              <w:t>Date</w:t>
            </w:r>
          </w:p>
        </w:tc>
        <w:tc>
          <w:tcPr>
            <w:tcW w:w="3867" w:type="dxa"/>
          </w:tcPr>
          <w:p w14:paraId="06CB98FC" w14:textId="77777777" w:rsidR="00CB378E" w:rsidRPr="00F13A72" w:rsidRDefault="00CB378E" w:rsidP="002A6889">
            <w:pPr>
              <w:rPr>
                <w:color w:val="000000" w:themeColor="text1"/>
              </w:rPr>
            </w:pPr>
            <w:r w:rsidRPr="00F13A72">
              <w:rPr>
                <w:color w:val="000000" w:themeColor="text1"/>
              </w:rPr>
              <w:t>Topic</w:t>
            </w:r>
          </w:p>
        </w:tc>
        <w:tc>
          <w:tcPr>
            <w:tcW w:w="2338" w:type="dxa"/>
          </w:tcPr>
          <w:p w14:paraId="06CB98FD" w14:textId="787590CF" w:rsidR="00CB378E" w:rsidRPr="00F13A72" w:rsidRDefault="00CB378E" w:rsidP="002A6889">
            <w:pPr>
              <w:rPr>
                <w:color w:val="000000" w:themeColor="text1"/>
              </w:rPr>
            </w:pPr>
          </w:p>
        </w:tc>
      </w:tr>
      <w:tr w:rsidR="00F13A72" w:rsidRPr="00F13A72" w14:paraId="06CB9903" w14:textId="77777777" w:rsidTr="002A6889">
        <w:tc>
          <w:tcPr>
            <w:tcW w:w="805" w:type="dxa"/>
          </w:tcPr>
          <w:p w14:paraId="06CB98FF" w14:textId="77777777" w:rsidR="00CB378E" w:rsidRPr="00F13A72" w:rsidRDefault="00CB378E" w:rsidP="002A6889">
            <w:pPr>
              <w:rPr>
                <w:color w:val="000000" w:themeColor="text1"/>
              </w:rPr>
            </w:pPr>
            <w:r w:rsidRPr="00F13A72">
              <w:rPr>
                <w:color w:val="000000" w:themeColor="text1"/>
              </w:rPr>
              <w:t>1</w:t>
            </w:r>
          </w:p>
        </w:tc>
        <w:tc>
          <w:tcPr>
            <w:tcW w:w="2340" w:type="dxa"/>
          </w:tcPr>
          <w:p w14:paraId="06CB9900" w14:textId="1FF7F0C4" w:rsidR="00CB378E" w:rsidRPr="00F13A72" w:rsidRDefault="00CB378E" w:rsidP="002A6889">
            <w:pPr>
              <w:rPr>
                <w:color w:val="000000" w:themeColor="text1"/>
              </w:rPr>
            </w:pPr>
            <w:r w:rsidRPr="00F13A72">
              <w:rPr>
                <w:color w:val="000000" w:themeColor="text1"/>
              </w:rPr>
              <w:t>August 2</w:t>
            </w:r>
            <w:r w:rsidR="006C587A">
              <w:rPr>
                <w:color w:val="000000" w:themeColor="text1"/>
              </w:rPr>
              <w:t>6</w:t>
            </w:r>
            <w:r w:rsidRPr="00F13A72">
              <w:rPr>
                <w:color w:val="000000" w:themeColor="text1"/>
              </w:rPr>
              <w:t>, 20</w:t>
            </w:r>
            <w:r w:rsidR="006C587A">
              <w:rPr>
                <w:color w:val="000000" w:themeColor="text1"/>
              </w:rPr>
              <w:t>21</w:t>
            </w:r>
          </w:p>
        </w:tc>
        <w:tc>
          <w:tcPr>
            <w:tcW w:w="3867" w:type="dxa"/>
          </w:tcPr>
          <w:p w14:paraId="06CB9901" w14:textId="437D0E2E" w:rsidR="00CB378E" w:rsidRPr="00F13A72" w:rsidRDefault="001D4CE8" w:rsidP="002A6889">
            <w:pPr>
              <w:rPr>
                <w:color w:val="000000" w:themeColor="text1"/>
              </w:rPr>
            </w:pPr>
            <w:r>
              <w:rPr>
                <w:color w:val="000000" w:themeColor="text1"/>
              </w:rPr>
              <w:t>Syllabus, Project, Java Programming</w:t>
            </w:r>
          </w:p>
        </w:tc>
        <w:tc>
          <w:tcPr>
            <w:tcW w:w="2338" w:type="dxa"/>
          </w:tcPr>
          <w:p w14:paraId="06CB9902" w14:textId="268B84FB" w:rsidR="00CB378E" w:rsidRPr="00F13A72" w:rsidRDefault="00CB378E" w:rsidP="002A6889">
            <w:pPr>
              <w:rPr>
                <w:color w:val="000000" w:themeColor="text1"/>
              </w:rPr>
            </w:pPr>
          </w:p>
        </w:tc>
      </w:tr>
      <w:tr w:rsidR="00F13A72" w:rsidRPr="00F13A72" w14:paraId="06CB9908" w14:textId="77777777" w:rsidTr="002A6889">
        <w:tc>
          <w:tcPr>
            <w:tcW w:w="805" w:type="dxa"/>
          </w:tcPr>
          <w:p w14:paraId="06CB9904" w14:textId="77777777" w:rsidR="00CB378E" w:rsidRPr="00F13A72" w:rsidRDefault="00CB378E" w:rsidP="002A6889">
            <w:pPr>
              <w:rPr>
                <w:color w:val="000000" w:themeColor="text1"/>
              </w:rPr>
            </w:pPr>
            <w:r w:rsidRPr="00F13A72">
              <w:rPr>
                <w:color w:val="000000" w:themeColor="text1"/>
              </w:rPr>
              <w:t>2</w:t>
            </w:r>
          </w:p>
        </w:tc>
        <w:tc>
          <w:tcPr>
            <w:tcW w:w="2340" w:type="dxa"/>
          </w:tcPr>
          <w:p w14:paraId="06CB9905" w14:textId="7C66EC5D" w:rsidR="00CB378E" w:rsidRPr="00F13A72" w:rsidRDefault="00732C09" w:rsidP="002A6889">
            <w:pPr>
              <w:rPr>
                <w:color w:val="000000" w:themeColor="text1"/>
              </w:rPr>
            </w:pPr>
            <w:r>
              <w:rPr>
                <w:color w:val="000000" w:themeColor="text1"/>
              </w:rPr>
              <w:t>September 02, 2021</w:t>
            </w:r>
          </w:p>
        </w:tc>
        <w:tc>
          <w:tcPr>
            <w:tcW w:w="3867" w:type="dxa"/>
          </w:tcPr>
          <w:p w14:paraId="06CB9906" w14:textId="0EC42DA7" w:rsidR="00CB378E" w:rsidRPr="00F13A72" w:rsidRDefault="007954C9" w:rsidP="002A6889">
            <w:pPr>
              <w:rPr>
                <w:color w:val="000000" w:themeColor="text1"/>
              </w:rPr>
            </w:pPr>
            <w:r>
              <w:rPr>
                <w:color w:val="000000" w:themeColor="text1"/>
              </w:rPr>
              <w:t>Computer Networks and the Internet</w:t>
            </w:r>
          </w:p>
        </w:tc>
        <w:tc>
          <w:tcPr>
            <w:tcW w:w="2338" w:type="dxa"/>
          </w:tcPr>
          <w:p w14:paraId="06CB9907" w14:textId="51795B5D" w:rsidR="00CB378E" w:rsidRPr="00F13A72" w:rsidRDefault="00CB378E" w:rsidP="002A6889">
            <w:pPr>
              <w:rPr>
                <w:color w:val="000000" w:themeColor="text1"/>
              </w:rPr>
            </w:pPr>
          </w:p>
        </w:tc>
      </w:tr>
      <w:tr w:rsidR="00F13A72" w:rsidRPr="00F13A72" w14:paraId="06CB990D" w14:textId="77777777" w:rsidTr="002A6889">
        <w:tc>
          <w:tcPr>
            <w:tcW w:w="805" w:type="dxa"/>
          </w:tcPr>
          <w:p w14:paraId="06CB9909" w14:textId="77777777" w:rsidR="00CB378E" w:rsidRPr="00F13A72" w:rsidRDefault="00CB378E" w:rsidP="002A6889">
            <w:pPr>
              <w:rPr>
                <w:color w:val="000000" w:themeColor="text1"/>
              </w:rPr>
            </w:pPr>
            <w:r w:rsidRPr="00F13A72">
              <w:rPr>
                <w:color w:val="000000" w:themeColor="text1"/>
              </w:rPr>
              <w:lastRenderedPageBreak/>
              <w:t>3</w:t>
            </w:r>
          </w:p>
        </w:tc>
        <w:tc>
          <w:tcPr>
            <w:tcW w:w="2340" w:type="dxa"/>
          </w:tcPr>
          <w:p w14:paraId="06CB990A" w14:textId="29B6DE9D" w:rsidR="00CB378E" w:rsidRPr="00F13A72" w:rsidRDefault="00732C09" w:rsidP="002A6889">
            <w:pPr>
              <w:rPr>
                <w:color w:val="000000" w:themeColor="text1"/>
              </w:rPr>
            </w:pPr>
            <w:r>
              <w:rPr>
                <w:color w:val="000000" w:themeColor="text1"/>
              </w:rPr>
              <w:t>September 09, 2021</w:t>
            </w:r>
          </w:p>
        </w:tc>
        <w:tc>
          <w:tcPr>
            <w:tcW w:w="3867" w:type="dxa"/>
          </w:tcPr>
          <w:p w14:paraId="06CB990B" w14:textId="171815D6" w:rsidR="00CB378E" w:rsidRPr="00F13A72" w:rsidRDefault="007954C9" w:rsidP="002A6889">
            <w:pPr>
              <w:rPr>
                <w:color w:val="000000" w:themeColor="text1"/>
              </w:rPr>
            </w:pPr>
            <w:r>
              <w:rPr>
                <w:color w:val="000000" w:themeColor="text1"/>
              </w:rPr>
              <w:t>Application Layer</w:t>
            </w:r>
          </w:p>
        </w:tc>
        <w:tc>
          <w:tcPr>
            <w:tcW w:w="2338" w:type="dxa"/>
          </w:tcPr>
          <w:p w14:paraId="06CB990C" w14:textId="37B2D1E2" w:rsidR="00CB378E" w:rsidRPr="00F13A72" w:rsidRDefault="00CB378E" w:rsidP="002A6889">
            <w:pPr>
              <w:rPr>
                <w:color w:val="000000" w:themeColor="text1"/>
              </w:rPr>
            </w:pPr>
          </w:p>
        </w:tc>
      </w:tr>
      <w:tr w:rsidR="00F13A72" w:rsidRPr="00F13A72" w14:paraId="06CB9912" w14:textId="77777777" w:rsidTr="002A6889">
        <w:tc>
          <w:tcPr>
            <w:tcW w:w="805" w:type="dxa"/>
          </w:tcPr>
          <w:p w14:paraId="06CB990E" w14:textId="77777777" w:rsidR="00CB378E" w:rsidRPr="00F13A72" w:rsidRDefault="00CB378E" w:rsidP="002A6889">
            <w:pPr>
              <w:rPr>
                <w:color w:val="000000" w:themeColor="text1"/>
              </w:rPr>
            </w:pPr>
            <w:r w:rsidRPr="00F13A72">
              <w:rPr>
                <w:color w:val="000000" w:themeColor="text1"/>
              </w:rPr>
              <w:t>4</w:t>
            </w:r>
          </w:p>
        </w:tc>
        <w:tc>
          <w:tcPr>
            <w:tcW w:w="2340" w:type="dxa"/>
          </w:tcPr>
          <w:p w14:paraId="06CB990F" w14:textId="69320D35" w:rsidR="00CB378E" w:rsidRPr="00F13A72" w:rsidRDefault="00732C09" w:rsidP="002A6889">
            <w:pPr>
              <w:rPr>
                <w:color w:val="000000" w:themeColor="text1"/>
              </w:rPr>
            </w:pPr>
            <w:r>
              <w:rPr>
                <w:color w:val="000000" w:themeColor="text1"/>
              </w:rPr>
              <w:t>September 16, 2021</w:t>
            </w:r>
          </w:p>
        </w:tc>
        <w:tc>
          <w:tcPr>
            <w:tcW w:w="3867" w:type="dxa"/>
          </w:tcPr>
          <w:p w14:paraId="06CB9910" w14:textId="0C2CE04F" w:rsidR="00CB378E" w:rsidRPr="00F13A72" w:rsidRDefault="007954C9" w:rsidP="002A6889">
            <w:pPr>
              <w:rPr>
                <w:color w:val="000000" w:themeColor="text1"/>
              </w:rPr>
            </w:pPr>
            <w:del w:id="0" w:author="Chetty, Damodar Kumar S" w:date="2021-09-06T12:20:00Z">
              <w:r w:rsidDel="00A21ED5">
                <w:rPr>
                  <w:color w:val="000000" w:themeColor="text1"/>
                </w:rPr>
                <w:delText>Application layer - 2</w:delText>
              </w:r>
            </w:del>
            <w:ins w:id="1" w:author="Chetty, Damodar Kumar S" w:date="2021-09-06T12:21:00Z">
              <w:r w:rsidR="00D07C78">
                <w:rPr>
                  <w:color w:val="000000" w:themeColor="text1"/>
                </w:rPr>
                <w:br/>
              </w:r>
            </w:ins>
            <w:ins w:id="2" w:author="Chetty, Damodar Kumar S" w:date="2021-09-06T12:20:00Z">
              <w:r w:rsidR="00A21ED5">
                <w:rPr>
                  <w:color w:val="000000" w:themeColor="text1"/>
                </w:rPr>
                <w:t>Transport Layer</w:t>
              </w:r>
            </w:ins>
            <w:ins w:id="3" w:author="Chetty, Damodar Kumar S" w:date="2021-09-06T12:22:00Z">
              <w:r w:rsidR="005F1027">
                <w:rPr>
                  <w:color w:val="000000" w:themeColor="text1"/>
                </w:rPr>
                <w:t xml:space="preserve"> - 1 </w:t>
              </w:r>
            </w:ins>
          </w:p>
        </w:tc>
        <w:tc>
          <w:tcPr>
            <w:tcW w:w="2338" w:type="dxa"/>
          </w:tcPr>
          <w:p w14:paraId="06CB9911" w14:textId="622A8F6F" w:rsidR="00CB378E" w:rsidRPr="00F13A72" w:rsidRDefault="00CB378E" w:rsidP="002A6889">
            <w:pPr>
              <w:rPr>
                <w:color w:val="000000" w:themeColor="text1"/>
              </w:rPr>
            </w:pPr>
          </w:p>
        </w:tc>
      </w:tr>
      <w:tr w:rsidR="00F13A72" w:rsidRPr="00F13A72" w14:paraId="06CB9917" w14:textId="77777777" w:rsidTr="002A6889">
        <w:tc>
          <w:tcPr>
            <w:tcW w:w="805" w:type="dxa"/>
          </w:tcPr>
          <w:p w14:paraId="06CB9913" w14:textId="77777777" w:rsidR="00CB378E" w:rsidRPr="00F13A72" w:rsidRDefault="00CB378E" w:rsidP="002A6889">
            <w:pPr>
              <w:rPr>
                <w:color w:val="000000" w:themeColor="text1"/>
              </w:rPr>
            </w:pPr>
            <w:r w:rsidRPr="00F13A72">
              <w:rPr>
                <w:color w:val="000000" w:themeColor="text1"/>
              </w:rPr>
              <w:t>5</w:t>
            </w:r>
          </w:p>
        </w:tc>
        <w:tc>
          <w:tcPr>
            <w:tcW w:w="2340" w:type="dxa"/>
          </w:tcPr>
          <w:p w14:paraId="06CB9914" w14:textId="13DB6C76" w:rsidR="00CB378E" w:rsidRPr="00F13A72" w:rsidRDefault="00732C09" w:rsidP="002A6889">
            <w:pPr>
              <w:rPr>
                <w:color w:val="000000" w:themeColor="text1"/>
              </w:rPr>
            </w:pPr>
            <w:r>
              <w:rPr>
                <w:color w:val="000000" w:themeColor="text1"/>
              </w:rPr>
              <w:t>September 23, 2021</w:t>
            </w:r>
          </w:p>
        </w:tc>
        <w:tc>
          <w:tcPr>
            <w:tcW w:w="3867" w:type="dxa"/>
          </w:tcPr>
          <w:p w14:paraId="06CB9915" w14:textId="6951C3CB" w:rsidR="00CB378E" w:rsidRPr="00F13A72" w:rsidRDefault="007954C9" w:rsidP="002A6889">
            <w:pPr>
              <w:rPr>
                <w:color w:val="000000" w:themeColor="text1"/>
              </w:rPr>
            </w:pPr>
            <w:r>
              <w:rPr>
                <w:color w:val="000000" w:themeColor="text1"/>
              </w:rPr>
              <w:t>Transport Layer</w:t>
            </w:r>
            <w:ins w:id="4" w:author="Chetty, Damodar Kumar S" w:date="2021-09-06T12:22:00Z">
              <w:r w:rsidR="005F1027">
                <w:rPr>
                  <w:color w:val="000000" w:themeColor="text1"/>
                </w:rPr>
                <w:t xml:space="preserve"> </w:t>
              </w:r>
            </w:ins>
            <w:ins w:id="5" w:author="Chetty, Damodar Kumar S" w:date="2021-09-06T12:20:00Z">
              <w:r w:rsidR="00A21ED5">
                <w:rPr>
                  <w:color w:val="000000" w:themeColor="text1"/>
                </w:rPr>
                <w:t>-</w:t>
              </w:r>
            </w:ins>
            <w:ins w:id="6" w:author="Chetty, Damodar Kumar S" w:date="2021-09-06T12:22:00Z">
              <w:r w:rsidR="005F1027">
                <w:rPr>
                  <w:color w:val="000000" w:themeColor="text1"/>
                </w:rPr>
                <w:t xml:space="preserve"> </w:t>
              </w:r>
            </w:ins>
            <w:ins w:id="7" w:author="Chetty, Damodar Kumar S" w:date="2021-09-06T12:20:00Z">
              <w:r w:rsidR="00A21ED5">
                <w:rPr>
                  <w:color w:val="000000" w:themeColor="text1"/>
                </w:rPr>
                <w:t>2</w:t>
              </w:r>
            </w:ins>
          </w:p>
        </w:tc>
        <w:tc>
          <w:tcPr>
            <w:tcW w:w="2338" w:type="dxa"/>
          </w:tcPr>
          <w:p w14:paraId="06CB9916" w14:textId="50340DD5" w:rsidR="00CB378E" w:rsidRPr="00F13A72" w:rsidRDefault="00CB378E" w:rsidP="002A6889">
            <w:pPr>
              <w:rPr>
                <w:color w:val="000000" w:themeColor="text1"/>
              </w:rPr>
            </w:pPr>
          </w:p>
        </w:tc>
      </w:tr>
      <w:tr w:rsidR="00F13A72" w:rsidRPr="00F13A72" w14:paraId="06CB991C" w14:textId="77777777" w:rsidTr="002A6889">
        <w:tc>
          <w:tcPr>
            <w:tcW w:w="805" w:type="dxa"/>
          </w:tcPr>
          <w:p w14:paraId="06CB9918" w14:textId="77777777" w:rsidR="00CB378E" w:rsidRPr="00F13A72" w:rsidRDefault="00CB378E" w:rsidP="002A6889">
            <w:pPr>
              <w:rPr>
                <w:color w:val="000000" w:themeColor="text1"/>
              </w:rPr>
            </w:pPr>
            <w:r w:rsidRPr="00F13A72">
              <w:rPr>
                <w:color w:val="000000" w:themeColor="text1"/>
              </w:rPr>
              <w:t>6</w:t>
            </w:r>
          </w:p>
        </w:tc>
        <w:tc>
          <w:tcPr>
            <w:tcW w:w="2340" w:type="dxa"/>
          </w:tcPr>
          <w:p w14:paraId="06CB9919" w14:textId="5655FC9C" w:rsidR="00CB378E" w:rsidRPr="00F13A72" w:rsidRDefault="00732C09" w:rsidP="002A6889">
            <w:pPr>
              <w:rPr>
                <w:color w:val="000000" w:themeColor="text1"/>
              </w:rPr>
            </w:pPr>
            <w:r>
              <w:rPr>
                <w:color w:val="000000" w:themeColor="text1"/>
              </w:rPr>
              <w:t>September 30, 2021</w:t>
            </w:r>
          </w:p>
        </w:tc>
        <w:tc>
          <w:tcPr>
            <w:tcW w:w="3867" w:type="dxa"/>
          </w:tcPr>
          <w:p w14:paraId="06CB991A" w14:textId="6C24E332" w:rsidR="00CB378E" w:rsidRPr="00F13A72" w:rsidRDefault="007954C9" w:rsidP="002A6889">
            <w:pPr>
              <w:rPr>
                <w:color w:val="000000" w:themeColor="text1"/>
              </w:rPr>
            </w:pPr>
            <w:del w:id="8" w:author="Chetty, Damodar Kumar S" w:date="2021-09-06T12:20:00Z">
              <w:r w:rsidDel="00A21ED5">
                <w:rPr>
                  <w:color w:val="000000" w:themeColor="text1"/>
                </w:rPr>
                <w:delText>Transport Layer - 2</w:delText>
              </w:r>
            </w:del>
            <w:ins w:id="9" w:author="Chetty, Damodar Kumar S" w:date="2021-09-06T12:21:00Z">
              <w:r w:rsidR="00A21ED5">
                <w:rPr>
                  <w:color w:val="000000" w:themeColor="text1"/>
                </w:rPr>
                <w:t xml:space="preserve"> </w:t>
              </w:r>
              <w:r w:rsidR="00D07C78">
                <w:rPr>
                  <w:color w:val="000000" w:themeColor="text1"/>
                </w:rPr>
                <w:br/>
              </w:r>
              <w:r w:rsidR="00A21ED5">
                <w:rPr>
                  <w:color w:val="000000" w:themeColor="text1"/>
                </w:rPr>
                <w:t xml:space="preserve">Network Layer - Data Plane - </w:t>
              </w:r>
              <w:r w:rsidR="00A21ED5">
                <w:rPr>
                  <w:color w:val="000000" w:themeColor="text1"/>
                </w:rPr>
                <w:t>1</w:t>
              </w:r>
            </w:ins>
          </w:p>
        </w:tc>
        <w:tc>
          <w:tcPr>
            <w:tcW w:w="2338" w:type="dxa"/>
          </w:tcPr>
          <w:p w14:paraId="06CB991B" w14:textId="77777777" w:rsidR="00CB378E" w:rsidRPr="00F13A72" w:rsidRDefault="00CB378E" w:rsidP="002A6889">
            <w:pPr>
              <w:rPr>
                <w:color w:val="000000" w:themeColor="text1"/>
              </w:rPr>
            </w:pPr>
          </w:p>
        </w:tc>
      </w:tr>
      <w:tr w:rsidR="00F13A72" w:rsidRPr="00F13A72" w14:paraId="06CB9921" w14:textId="77777777" w:rsidTr="002A6889">
        <w:tc>
          <w:tcPr>
            <w:tcW w:w="805" w:type="dxa"/>
          </w:tcPr>
          <w:p w14:paraId="06CB991D" w14:textId="77777777" w:rsidR="00CB378E" w:rsidRPr="00F13A72" w:rsidRDefault="00CB378E" w:rsidP="002A6889">
            <w:pPr>
              <w:rPr>
                <w:color w:val="000000" w:themeColor="text1"/>
              </w:rPr>
            </w:pPr>
            <w:r w:rsidRPr="00F13A72">
              <w:rPr>
                <w:color w:val="000000" w:themeColor="text1"/>
              </w:rPr>
              <w:t>7</w:t>
            </w:r>
          </w:p>
        </w:tc>
        <w:tc>
          <w:tcPr>
            <w:tcW w:w="2340" w:type="dxa"/>
          </w:tcPr>
          <w:p w14:paraId="06CB991E" w14:textId="06B79D20" w:rsidR="00CB378E" w:rsidRPr="00F13A72" w:rsidRDefault="00CB378E" w:rsidP="002A6889">
            <w:pPr>
              <w:rPr>
                <w:color w:val="000000" w:themeColor="text1"/>
              </w:rPr>
            </w:pPr>
            <w:r w:rsidRPr="00F13A72">
              <w:rPr>
                <w:color w:val="000000" w:themeColor="text1"/>
              </w:rPr>
              <w:t xml:space="preserve">October </w:t>
            </w:r>
            <w:r w:rsidR="00A90D0A">
              <w:rPr>
                <w:color w:val="000000" w:themeColor="text1"/>
              </w:rPr>
              <w:t>7</w:t>
            </w:r>
            <w:r w:rsidRPr="00F13A72">
              <w:rPr>
                <w:color w:val="000000" w:themeColor="text1"/>
              </w:rPr>
              <w:t>, 20</w:t>
            </w:r>
            <w:r w:rsidR="00A90D0A">
              <w:rPr>
                <w:color w:val="000000" w:themeColor="text1"/>
              </w:rPr>
              <w:t>21</w:t>
            </w:r>
          </w:p>
        </w:tc>
        <w:tc>
          <w:tcPr>
            <w:tcW w:w="3867" w:type="dxa"/>
          </w:tcPr>
          <w:p w14:paraId="06CB991F" w14:textId="3B039569" w:rsidR="00CB378E" w:rsidRPr="00F13A72" w:rsidRDefault="007954C9" w:rsidP="002A6889">
            <w:pPr>
              <w:rPr>
                <w:color w:val="000000" w:themeColor="text1"/>
              </w:rPr>
            </w:pPr>
            <w:r>
              <w:rPr>
                <w:color w:val="000000" w:themeColor="text1"/>
              </w:rPr>
              <w:t>Midterm Exam</w:t>
            </w:r>
          </w:p>
        </w:tc>
        <w:tc>
          <w:tcPr>
            <w:tcW w:w="2338" w:type="dxa"/>
          </w:tcPr>
          <w:p w14:paraId="06CB9920" w14:textId="3CD506E7" w:rsidR="00CB378E" w:rsidRPr="00F13A72" w:rsidRDefault="00CB378E" w:rsidP="002A6889">
            <w:pPr>
              <w:rPr>
                <w:color w:val="000000" w:themeColor="text1"/>
              </w:rPr>
            </w:pPr>
          </w:p>
        </w:tc>
      </w:tr>
      <w:tr w:rsidR="00F13A72" w:rsidRPr="00F13A72" w14:paraId="06CB9926" w14:textId="77777777" w:rsidTr="002A6889">
        <w:tc>
          <w:tcPr>
            <w:tcW w:w="805" w:type="dxa"/>
          </w:tcPr>
          <w:p w14:paraId="06CB9922" w14:textId="77777777" w:rsidR="00CB378E" w:rsidRPr="00F13A72" w:rsidRDefault="00CB378E" w:rsidP="002A6889">
            <w:pPr>
              <w:rPr>
                <w:color w:val="000000" w:themeColor="text1"/>
              </w:rPr>
            </w:pPr>
            <w:r w:rsidRPr="00F13A72">
              <w:rPr>
                <w:color w:val="000000" w:themeColor="text1"/>
              </w:rPr>
              <w:t>8</w:t>
            </w:r>
          </w:p>
        </w:tc>
        <w:tc>
          <w:tcPr>
            <w:tcW w:w="2340" w:type="dxa"/>
          </w:tcPr>
          <w:p w14:paraId="06CB9923" w14:textId="192E4392" w:rsidR="00CB378E" w:rsidRPr="00F13A72" w:rsidRDefault="00A90D0A" w:rsidP="002A6889">
            <w:pPr>
              <w:rPr>
                <w:color w:val="000000" w:themeColor="text1"/>
              </w:rPr>
            </w:pPr>
            <w:r w:rsidRPr="00F13A72">
              <w:rPr>
                <w:color w:val="000000" w:themeColor="text1"/>
              </w:rPr>
              <w:t xml:space="preserve">October </w:t>
            </w:r>
            <w:r>
              <w:rPr>
                <w:color w:val="000000" w:themeColor="text1"/>
              </w:rPr>
              <w:t>14</w:t>
            </w:r>
            <w:r w:rsidRPr="00F13A72">
              <w:rPr>
                <w:color w:val="000000" w:themeColor="text1"/>
              </w:rPr>
              <w:t>, 20</w:t>
            </w:r>
            <w:r>
              <w:rPr>
                <w:color w:val="000000" w:themeColor="text1"/>
              </w:rPr>
              <w:t>21</w:t>
            </w:r>
          </w:p>
        </w:tc>
        <w:tc>
          <w:tcPr>
            <w:tcW w:w="3867" w:type="dxa"/>
          </w:tcPr>
          <w:p w14:paraId="06CB9924" w14:textId="2856C9D2" w:rsidR="00CB378E" w:rsidRPr="00F13A72" w:rsidRDefault="007954C9" w:rsidP="002A6889">
            <w:pPr>
              <w:rPr>
                <w:color w:val="000000" w:themeColor="text1"/>
              </w:rPr>
            </w:pPr>
            <w:r>
              <w:rPr>
                <w:color w:val="000000" w:themeColor="text1"/>
              </w:rPr>
              <w:t>Network Layer - Data Plane</w:t>
            </w:r>
            <w:ins w:id="10" w:author="Chetty, Damodar Kumar S" w:date="2021-09-06T12:20:00Z">
              <w:r w:rsidR="00A21ED5">
                <w:rPr>
                  <w:color w:val="000000" w:themeColor="text1"/>
                </w:rPr>
                <w:t xml:space="preserve"> </w:t>
              </w:r>
            </w:ins>
            <w:ins w:id="11" w:author="Chetty, Damodar Kumar S" w:date="2021-09-06T12:21:00Z">
              <w:r w:rsidR="00A21ED5">
                <w:rPr>
                  <w:color w:val="000000" w:themeColor="text1"/>
                </w:rPr>
                <w:t>- 2</w:t>
              </w:r>
            </w:ins>
          </w:p>
        </w:tc>
        <w:tc>
          <w:tcPr>
            <w:tcW w:w="2338" w:type="dxa"/>
          </w:tcPr>
          <w:p w14:paraId="06CB9925" w14:textId="5376A349" w:rsidR="00CB378E" w:rsidRPr="00F13A72" w:rsidRDefault="00827A31" w:rsidP="002A6889">
            <w:pPr>
              <w:rPr>
                <w:color w:val="000000" w:themeColor="text1"/>
              </w:rPr>
            </w:pPr>
            <w:r>
              <w:rPr>
                <w:color w:val="000000" w:themeColor="text1"/>
              </w:rPr>
              <w:t>Project 1 due</w:t>
            </w:r>
          </w:p>
        </w:tc>
      </w:tr>
      <w:tr w:rsidR="00F13A72" w:rsidRPr="00F13A72" w14:paraId="06CB992B" w14:textId="77777777" w:rsidTr="002A6889">
        <w:tc>
          <w:tcPr>
            <w:tcW w:w="805" w:type="dxa"/>
          </w:tcPr>
          <w:p w14:paraId="06CB9927" w14:textId="77777777" w:rsidR="00CB378E" w:rsidRPr="00F13A72" w:rsidRDefault="00CB378E" w:rsidP="002A6889">
            <w:pPr>
              <w:rPr>
                <w:color w:val="000000" w:themeColor="text1"/>
              </w:rPr>
            </w:pPr>
            <w:r w:rsidRPr="00F13A72">
              <w:rPr>
                <w:color w:val="000000" w:themeColor="text1"/>
              </w:rPr>
              <w:t>9</w:t>
            </w:r>
          </w:p>
        </w:tc>
        <w:tc>
          <w:tcPr>
            <w:tcW w:w="2340" w:type="dxa"/>
          </w:tcPr>
          <w:p w14:paraId="06CB9928" w14:textId="0F13BC41" w:rsidR="00CB378E" w:rsidRPr="00F13A72" w:rsidRDefault="00A90D0A" w:rsidP="002A6889">
            <w:pPr>
              <w:rPr>
                <w:color w:val="000000" w:themeColor="text1"/>
              </w:rPr>
            </w:pPr>
            <w:r w:rsidRPr="00F13A72">
              <w:rPr>
                <w:color w:val="000000" w:themeColor="text1"/>
              </w:rPr>
              <w:t xml:space="preserve">October </w:t>
            </w:r>
            <w:r>
              <w:rPr>
                <w:color w:val="000000" w:themeColor="text1"/>
              </w:rPr>
              <w:t>21</w:t>
            </w:r>
            <w:r w:rsidRPr="00F13A72">
              <w:rPr>
                <w:color w:val="000000" w:themeColor="text1"/>
              </w:rPr>
              <w:t>, 20</w:t>
            </w:r>
            <w:r>
              <w:rPr>
                <w:color w:val="000000" w:themeColor="text1"/>
              </w:rPr>
              <w:t>21</w:t>
            </w:r>
          </w:p>
        </w:tc>
        <w:tc>
          <w:tcPr>
            <w:tcW w:w="3867" w:type="dxa"/>
          </w:tcPr>
          <w:p w14:paraId="06CB9929" w14:textId="727597FC" w:rsidR="00CB378E" w:rsidRPr="00F13A72" w:rsidRDefault="007954C9" w:rsidP="002A6889">
            <w:pPr>
              <w:rPr>
                <w:color w:val="000000" w:themeColor="text1"/>
              </w:rPr>
            </w:pPr>
            <w:r>
              <w:rPr>
                <w:color w:val="000000" w:themeColor="text1"/>
              </w:rPr>
              <w:t>Network Layer - Control Plane</w:t>
            </w:r>
            <w:ins w:id="12" w:author="Chetty, Damodar Kumar S" w:date="2021-09-06T12:22:00Z">
              <w:r w:rsidR="005F1027">
                <w:rPr>
                  <w:color w:val="000000" w:themeColor="text1"/>
                </w:rPr>
                <w:t xml:space="preserve"> - 1</w:t>
              </w:r>
            </w:ins>
          </w:p>
        </w:tc>
        <w:tc>
          <w:tcPr>
            <w:tcW w:w="2338" w:type="dxa"/>
          </w:tcPr>
          <w:p w14:paraId="06CB992A" w14:textId="1DF3D21E" w:rsidR="00CB378E" w:rsidRPr="00F13A72" w:rsidRDefault="00CB378E" w:rsidP="002A6889">
            <w:pPr>
              <w:rPr>
                <w:color w:val="000000" w:themeColor="text1"/>
              </w:rPr>
            </w:pPr>
          </w:p>
        </w:tc>
      </w:tr>
      <w:tr w:rsidR="00F13A72" w:rsidRPr="00F13A72" w14:paraId="06CB9930" w14:textId="77777777" w:rsidTr="002A6889">
        <w:tc>
          <w:tcPr>
            <w:tcW w:w="805" w:type="dxa"/>
          </w:tcPr>
          <w:p w14:paraId="06CB992C" w14:textId="77777777" w:rsidR="00CB378E" w:rsidRPr="00F13A72" w:rsidRDefault="00CB378E" w:rsidP="002A6889">
            <w:pPr>
              <w:rPr>
                <w:color w:val="000000" w:themeColor="text1"/>
              </w:rPr>
            </w:pPr>
            <w:r w:rsidRPr="00F13A72">
              <w:rPr>
                <w:color w:val="000000" w:themeColor="text1"/>
              </w:rPr>
              <w:t>10</w:t>
            </w:r>
          </w:p>
        </w:tc>
        <w:tc>
          <w:tcPr>
            <w:tcW w:w="2340" w:type="dxa"/>
          </w:tcPr>
          <w:p w14:paraId="06CB992D" w14:textId="235B9DDB" w:rsidR="00CB378E" w:rsidRPr="00F13A72" w:rsidRDefault="00A90D0A" w:rsidP="002A6889">
            <w:pPr>
              <w:rPr>
                <w:color w:val="000000" w:themeColor="text1"/>
              </w:rPr>
            </w:pPr>
            <w:r w:rsidRPr="00F13A72">
              <w:rPr>
                <w:color w:val="000000" w:themeColor="text1"/>
              </w:rPr>
              <w:t xml:space="preserve">October </w:t>
            </w:r>
            <w:r>
              <w:rPr>
                <w:color w:val="000000" w:themeColor="text1"/>
              </w:rPr>
              <w:t>28</w:t>
            </w:r>
            <w:r w:rsidRPr="00F13A72">
              <w:rPr>
                <w:color w:val="000000" w:themeColor="text1"/>
              </w:rPr>
              <w:t>, 20</w:t>
            </w:r>
            <w:r>
              <w:rPr>
                <w:color w:val="000000" w:themeColor="text1"/>
              </w:rPr>
              <w:t>21</w:t>
            </w:r>
          </w:p>
        </w:tc>
        <w:tc>
          <w:tcPr>
            <w:tcW w:w="3867" w:type="dxa"/>
          </w:tcPr>
          <w:p w14:paraId="06CB992E" w14:textId="45805BFC" w:rsidR="00CB378E" w:rsidRPr="00F13A72" w:rsidRDefault="007954C9" w:rsidP="002A6889">
            <w:pPr>
              <w:rPr>
                <w:color w:val="000000" w:themeColor="text1"/>
              </w:rPr>
            </w:pPr>
            <w:del w:id="13" w:author="Chetty, Damodar Kumar S" w:date="2021-09-06T12:23:00Z">
              <w:r w:rsidDel="003B3843">
                <w:rPr>
                  <w:color w:val="000000" w:themeColor="text1"/>
                </w:rPr>
                <w:delText xml:space="preserve"> </w:delText>
              </w:r>
            </w:del>
            <w:r>
              <w:rPr>
                <w:color w:val="000000" w:themeColor="text1"/>
              </w:rPr>
              <w:t>Network Layer - Control Plane - 2</w:t>
            </w:r>
          </w:p>
        </w:tc>
        <w:tc>
          <w:tcPr>
            <w:tcW w:w="2338" w:type="dxa"/>
          </w:tcPr>
          <w:p w14:paraId="06CB992F" w14:textId="2DD07B8D" w:rsidR="00CB378E" w:rsidRPr="00F13A72" w:rsidRDefault="00CB378E" w:rsidP="002A6889">
            <w:pPr>
              <w:rPr>
                <w:color w:val="000000" w:themeColor="text1"/>
              </w:rPr>
            </w:pPr>
          </w:p>
        </w:tc>
      </w:tr>
      <w:tr w:rsidR="00F13A72" w:rsidRPr="00F13A72" w14:paraId="06CB9935" w14:textId="77777777" w:rsidTr="002A6889">
        <w:tc>
          <w:tcPr>
            <w:tcW w:w="805" w:type="dxa"/>
          </w:tcPr>
          <w:p w14:paraId="06CB9931" w14:textId="77777777" w:rsidR="00CB378E" w:rsidRPr="00F13A72" w:rsidRDefault="00CB378E" w:rsidP="002A6889">
            <w:pPr>
              <w:rPr>
                <w:color w:val="000000" w:themeColor="text1"/>
              </w:rPr>
            </w:pPr>
            <w:r w:rsidRPr="00F13A72">
              <w:rPr>
                <w:color w:val="000000" w:themeColor="text1"/>
              </w:rPr>
              <w:t>11</w:t>
            </w:r>
          </w:p>
        </w:tc>
        <w:tc>
          <w:tcPr>
            <w:tcW w:w="2340" w:type="dxa"/>
          </w:tcPr>
          <w:p w14:paraId="06CB9932" w14:textId="2256A2B7" w:rsidR="00CB378E" w:rsidRPr="00F13A72" w:rsidRDefault="00CB378E" w:rsidP="002A6889">
            <w:pPr>
              <w:rPr>
                <w:color w:val="000000" w:themeColor="text1"/>
              </w:rPr>
            </w:pPr>
            <w:r w:rsidRPr="00F13A72">
              <w:rPr>
                <w:color w:val="000000" w:themeColor="text1"/>
              </w:rPr>
              <w:t xml:space="preserve">November </w:t>
            </w:r>
            <w:r w:rsidR="00A90D0A">
              <w:rPr>
                <w:color w:val="000000" w:themeColor="text1"/>
              </w:rPr>
              <w:t>4</w:t>
            </w:r>
            <w:r w:rsidRPr="00F13A72">
              <w:rPr>
                <w:color w:val="000000" w:themeColor="text1"/>
              </w:rPr>
              <w:t>, 20</w:t>
            </w:r>
            <w:r w:rsidR="00A90D0A">
              <w:rPr>
                <w:color w:val="000000" w:themeColor="text1"/>
              </w:rPr>
              <w:t>21</w:t>
            </w:r>
          </w:p>
        </w:tc>
        <w:tc>
          <w:tcPr>
            <w:tcW w:w="3867" w:type="dxa"/>
          </w:tcPr>
          <w:p w14:paraId="06CB9933" w14:textId="3484AA6F" w:rsidR="00CB378E" w:rsidRPr="00F13A72" w:rsidRDefault="007954C9" w:rsidP="002A6889">
            <w:pPr>
              <w:rPr>
                <w:color w:val="000000" w:themeColor="text1"/>
              </w:rPr>
            </w:pPr>
            <w:del w:id="14" w:author="Chetty, Damodar Kumar S" w:date="2021-09-06T12:23:00Z">
              <w:r w:rsidDel="003B3843">
                <w:rPr>
                  <w:color w:val="000000" w:themeColor="text1"/>
                </w:rPr>
                <w:delText xml:space="preserve"> </w:delText>
              </w:r>
            </w:del>
            <w:r>
              <w:rPr>
                <w:color w:val="000000" w:themeColor="text1"/>
              </w:rPr>
              <w:t>Link Layer and LANs</w:t>
            </w:r>
          </w:p>
        </w:tc>
        <w:tc>
          <w:tcPr>
            <w:tcW w:w="2338" w:type="dxa"/>
          </w:tcPr>
          <w:p w14:paraId="06CB9934" w14:textId="3220A1F8" w:rsidR="00CB378E" w:rsidRPr="00F13A72" w:rsidRDefault="00CB378E" w:rsidP="002A6889">
            <w:pPr>
              <w:rPr>
                <w:color w:val="000000" w:themeColor="text1"/>
              </w:rPr>
            </w:pPr>
          </w:p>
        </w:tc>
      </w:tr>
      <w:tr w:rsidR="00F13A72" w:rsidRPr="00F13A72" w14:paraId="06CB993A" w14:textId="77777777" w:rsidTr="002A6889">
        <w:tc>
          <w:tcPr>
            <w:tcW w:w="805" w:type="dxa"/>
          </w:tcPr>
          <w:p w14:paraId="06CB9936" w14:textId="77777777" w:rsidR="00CB378E" w:rsidRPr="00F13A72" w:rsidRDefault="00CB378E" w:rsidP="002A6889">
            <w:pPr>
              <w:rPr>
                <w:color w:val="000000" w:themeColor="text1"/>
              </w:rPr>
            </w:pPr>
            <w:r w:rsidRPr="00F13A72">
              <w:rPr>
                <w:color w:val="000000" w:themeColor="text1"/>
              </w:rPr>
              <w:t>12</w:t>
            </w:r>
          </w:p>
        </w:tc>
        <w:tc>
          <w:tcPr>
            <w:tcW w:w="2340" w:type="dxa"/>
          </w:tcPr>
          <w:p w14:paraId="06CB9937" w14:textId="534F81C4" w:rsidR="00CB378E" w:rsidRPr="00F13A72" w:rsidRDefault="00A90D0A" w:rsidP="002A6889">
            <w:pPr>
              <w:rPr>
                <w:color w:val="000000" w:themeColor="text1"/>
              </w:rPr>
            </w:pPr>
            <w:r w:rsidRPr="00F13A72">
              <w:rPr>
                <w:color w:val="000000" w:themeColor="text1"/>
              </w:rPr>
              <w:t xml:space="preserve">November </w:t>
            </w:r>
            <w:r>
              <w:rPr>
                <w:color w:val="000000" w:themeColor="text1"/>
              </w:rPr>
              <w:t>11</w:t>
            </w:r>
            <w:r w:rsidRPr="00F13A72">
              <w:rPr>
                <w:color w:val="000000" w:themeColor="text1"/>
              </w:rPr>
              <w:t>, 20</w:t>
            </w:r>
            <w:r>
              <w:rPr>
                <w:color w:val="000000" w:themeColor="text1"/>
              </w:rPr>
              <w:t>21</w:t>
            </w:r>
          </w:p>
        </w:tc>
        <w:tc>
          <w:tcPr>
            <w:tcW w:w="3867" w:type="dxa"/>
          </w:tcPr>
          <w:p w14:paraId="06CB9938" w14:textId="24549396" w:rsidR="00CB378E" w:rsidRPr="00F13A72" w:rsidRDefault="007954C9" w:rsidP="002A6889">
            <w:pPr>
              <w:rPr>
                <w:color w:val="000000" w:themeColor="text1"/>
              </w:rPr>
            </w:pPr>
            <w:r>
              <w:rPr>
                <w:color w:val="000000" w:themeColor="text1"/>
              </w:rPr>
              <w:t xml:space="preserve">Wireless </w:t>
            </w:r>
            <w:del w:id="15" w:author="Chetty, Damodar Kumar S" w:date="2021-09-06T12:22:00Z">
              <w:r w:rsidDel="005F1027">
                <w:rPr>
                  <w:color w:val="000000" w:themeColor="text1"/>
                </w:rPr>
                <w:delText xml:space="preserve">and Mobile </w:delText>
              </w:r>
            </w:del>
            <w:r>
              <w:rPr>
                <w:color w:val="000000" w:themeColor="text1"/>
              </w:rPr>
              <w:t>Networks</w:t>
            </w:r>
          </w:p>
        </w:tc>
        <w:tc>
          <w:tcPr>
            <w:tcW w:w="2338" w:type="dxa"/>
          </w:tcPr>
          <w:p w14:paraId="06CB9939" w14:textId="28F28774" w:rsidR="00CB378E" w:rsidRPr="00F13A72" w:rsidRDefault="00CB378E" w:rsidP="002A6889">
            <w:pPr>
              <w:rPr>
                <w:color w:val="000000" w:themeColor="text1"/>
              </w:rPr>
            </w:pPr>
          </w:p>
        </w:tc>
      </w:tr>
      <w:tr w:rsidR="00F13A72" w:rsidRPr="00F13A72" w14:paraId="06CB993F" w14:textId="77777777" w:rsidTr="003B0735">
        <w:tc>
          <w:tcPr>
            <w:tcW w:w="805" w:type="dxa"/>
            <w:tcBorders>
              <w:bottom w:val="single" w:sz="4" w:space="0" w:color="auto"/>
            </w:tcBorders>
          </w:tcPr>
          <w:p w14:paraId="06CB993B" w14:textId="77777777" w:rsidR="00CB378E" w:rsidRPr="00F13A72" w:rsidRDefault="00CB378E" w:rsidP="002A6889">
            <w:pPr>
              <w:rPr>
                <w:color w:val="000000" w:themeColor="text1"/>
              </w:rPr>
            </w:pPr>
            <w:r w:rsidRPr="00F13A72">
              <w:rPr>
                <w:color w:val="000000" w:themeColor="text1"/>
              </w:rPr>
              <w:t>13</w:t>
            </w:r>
          </w:p>
        </w:tc>
        <w:tc>
          <w:tcPr>
            <w:tcW w:w="2340" w:type="dxa"/>
            <w:tcBorders>
              <w:bottom w:val="single" w:sz="4" w:space="0" w:color="auto"/>
            </w:tcBorders>
          </w:tcPr>
          <w:p w14:paraId="06CB993C" w14:textId="0751B672" w:rsidR="00CB378E" w:rsidRPr="00F13A72" w:rsidRDefault="00A90D0A" w:rsidP="002A6889">
            <w:pPr>
              <w:rPr>
                <w:color w:val="000000" w:themeColor="text1"/>
              </w:rPr>
            </w:pPr>
            <w:r w:rsidRPr="00F13A72">
              <w:rPr>
                <w:color w:val="000000" w:themeColor="text1"/>
              </w:rPr>
              <w:t xml:space="preserve">November </w:t>
            </w:r>
            <w:r>
              <w:rPr>
                <w:color w:val="000000" w:themeColor="text1"/>
              </w:rPr>
              <w:t>18</w:t>
            </w:r>
            <w:r w:rsidRPr="00F13A72">
              <w:rPr>
                <w:color w:val="000000" w:themeColor="text1"/>
              </w:rPr>
              <w:t>, 20</w:t>
            </w:r>
            <w:r>
              <w:rPr>
                <w:color w:val="000000" w:themeColor="text1"/>
              </w:rPr>
              <w:t>21</w:t>
            </w:r>
          </w:p>
        </w:tc>
        <w:tc>
          <w:tcPr>
            <w:tcW w:w="3867" w:type="dxa"/>
            <w:tcBorders>
              <w:bottom w:val="single" w:sz="4" w:space="0" w:color="auto"/>
            </w:tcBorders>
          </w:tcPr>
          <w:p w14:paraId="06CB993D" w14:textId="179E54D2" w:rsidR="00CB378E" w:rsidRPr="00F13A72" w:rsidRDefault="00AA6F5A" w:rsidP="008C6A97">
            <w:pPr>
              <w:rPr>
                <w:color w:val="000000" w:themeColor="text1"/>
              </w:rPr>
            </w:pPr>
            <w:r>
              <w:rPr>
                <w:color w:val="000000" w:themeColor="text1"/>
              </w:rPr>
              <w:t>Security</w:t>
            </w:r>
            <w:r w:rsidR="00C244CB">
              <w:rPr>
                <w:color w:val="000000" w:themeColor="text1"/>
              </w:rPr>
              <w:t xml:space="preserve"> in Computer Networks</w:t>
            </w:r>
          </w:p>
        </w:tc>
        <w:tc>
          <w:tcPr>
            <w:tcW w:w="2338" w:type="dxa"/>
            <w:tcBorders>
              <w:bottom w:val="single" w:sz="4" w:space="0" w:color="auto"/>
            </w:tcBorders>
          </w:tcPr>
          <w:p w14:paraId="06CB993E" w14:textId="7B43373E" w:rsidR="00CB378E" w:rsidRPr="00F13A72" w:rsidRDefault="00CB378E" w:rsidP="002A6889">
            <w:pPr>
              <w:rPr>
                <w:color w:val="000000" w:themeColor="text1"/>
              </w:rPr>
            </w:pPr>
          </w:p>
        </w:tc>
      </w:tr>
      <w:tr w:rsidR="003B0735" w:rsidRPr="00F13A72" w14:paraId="06CB9944" w14:textId="77777777" w:rsidTr="003B0735">
        <w:tc>
          <w:tcPr>
            <w:tcW w:w="805" w:type="dxa"/>
            <w:tcBorders>
              <w:right w:val="nil"/>
            </w:tcBorders>
            <w:shd w:val="clear" w:color="auto" w:fill="F2F2F2" w:themeFill="background1" w:themeFillShade="F2"/>
          </w:tcPr>
          <w:p w14:paraId="06CB9940" w14:textId="301456B9" w:rsidR="003B0735" w:rsidRPr="00F13A72" w:rsidRDefault="003B0735" w:rsidP="002A6889">
            <w:pPr>
              <w:rPr>
                <w:color w:val="000000" w:themeColor="text1"/>
              </w:rPr>
            </w:pPr>
          </w:p>
        </w:tc>
        <w:tc>
          <w:tcPr>
            <w:tcW w:w="2340" w:type="dxa"/>
            <w:tcBorders>
              <w:top w:val="single" w:sz="4" w:space="0" w:color="auto"/>
              <w:left w:val="nil"/>
              <w:bottom w:val="single" w:sz="4" w:space="0" w:color="auto"/>
              <w:right w:val="nil"/>
            </w:tcBorders>
            <w:shd w:val="clear" w:color="auto" w:fill="F2F2F2" w:themeFill="background1" w:themeFillShade="F2"/>
          </w:tcPr>
          <w:p w14:paraId="06CB9941" w14:textId="3ED73D14" w:rsidR="003B0735" w:rsidRPr="00F13A72" w:rsidRDefault="003B0735" w:rsidP="002A6889">
            <w:pPr>
              <w:rPr>
                <w:color w:val="000000" w:themeColor="text1"/>
              </w:rPr>
            </w:pPr>
            <w:r w:rsidRPr="00F13A72">
              <w:rPr>
                <w:color w:val="000000" w:themeColor="text1"/>
              </w:rPr>
              <w:t xml:space="preserve">November </w:t>
            </w:r>
            <w:r>
              <w:rPr>
                <w:color w:val="000000" w:themeColor="text1"/>
              </w:rPr>
              <w:t>25</w:t>
            </w:r>
            <w:r w:rsidRPr="00F13A72">
              <w:rPr>
                <w:color w:val="000000" w:themeColor="text1"/>
              </w:rPr>
              <w:t>, 20</w:t>
            </w:r>
            <w:r>
              <w:rPr>
                <w:color w:val="000000" w:themeColor="text1"/>
              </w:rPr>
              <w:t>21</w:t>
            </w:r>
          </w:p>
        </w:tc>
        <w:tc>
          <w:tcPr>
            <w:tcW w:w="6205" w:type="dxa"/>
            <w:gridSpan w:val="2"/>
            <w:tcBorders>
              <w:left w:val="nil"/>
            </w:tcBorders>
            <w:shd w:val="clear" w:color="auto" w:fill="F2F2F2" w:themeFill="background1" w:themeFillShade="F2"/>
          </w:tcPr>
          <w:p w14:paraId="06CB9943" w14:textId="77777777" w:rsidR="003B0735" w:rsidRPr="00F13A72" w:rsidRDefault="003B0735" w:rsidP="002A6889">
            <w:pPr>
              <w:rPr>
                <w:color w:val="000000" w:themeColor="text1"/>
              </w:rPr>
            </w:pPr>
          </w:p>
        </w:tc>
      </w:tr>
      <w:tr w:rsidR="00F13A72" w:rsidRPr="00F13A72" w14:paraId="06CB9949" w14:textId="77777777" w:rsidTr="003B0735">
        <w:tc>
          <w:tcPr>
            <w:tcW w:w="805" w:type="dxa"/>
          </w:tcPr>
          <w:p w14:paraId="06CB9945" w14:textId="40FD321A" w:rsidR="00CB378E" w:rsidRPr="00F13A72" w:rsidRDefault="00CB378E" w:rsidP="002A6889">
            <w:pPr>
              <w:rPr>
                <w:color w:val="000000" w:themeColor="text1"/>
              </w:rPr>
            </w:pPr>
            <w:r w:rsidRPr="00F13A72">
              <w:rPr>
                <w:color w:val="000000" w:themeColor="text1"/>
              </w:rPr>
              <w:t>1</w:t>
            </w:r>
            <w:r w:rsidR="003B0735">
              <w:rPr>
                <w:color w:val="000000" w:themeColor="text1"/>
              </w:rPr>
              <w:t>4</w:t>
            </w:r>
          </w:p>
        </w:tc>
        <w:tc>
          <w:tcPr>
            <w:tcW w:w="2340" w:type="dxa"/>
            <w:tcBorders>
              <w:top w:val="single" w:sz="4" w:space="0" w:color="auto"/>
            </w:tcBorders>
          </w:tcPr>
          <w:p w14:paraId="06CB9946" w14:textId="32161878" w:rsidR="00CB378E" w:rsidRPr="00F13A72" w:rsidRDefault="00CB378E" w:rsidP="002A6889">
            <w:pPr>
              <w:rPr>
                <w:color w:val="000000" w:themeColor="text1"/>
              </w:rPr>
            </w:pPr>
            <w:r w:rsidRPr="00F13A72">
              <w:rPr>
                <w:color w:val="000000" w:themeColor="text1"/>
              </w:rPr>
              <w:t xml:space="preserve">December </w:t>
            </w:r>
            <w:r w:rsidR="003B0735">
              <w:rPr>
                <w:color w:val="000000" w:themeColor="text1"/>
              </w:rPr>
              <w:t>02</w:t>
            </w:r>
            <w:r w:rsidRPr="00F13A72">
              <w:rPr>
                <w:color w:val="000000" w:themeColor="text1"/>
              </w:rPr>
              <w:t>, 20</w:t>
            </w:r>
            <w:r w:rsidR="003B0735">
              <w:rPr>
                <w:color w:val="000000" w:themeColor="text1"/>
              </w:rPr>
              <w:t>21</w:t>
            </w:r>
          </w:p>
        </w:tc>
        <w:tc>
          <w:tcPr>
            <w:tcW w:w="3867" w:type="dxa"/>
          </w:tcPr>
          <w:p w14:paraId="06CB9947" w14:textId="0E0CF97F" w:rsidR="00CB378E" w:rsidRPr="00F13A72" w:rsidRDefault="008C6A97" w:rsidP="002A6889">
            <w:pPr>
              <w:rPr>
                <w:color w:val="000000" w:themeColor="text1"/>
              </w:rPr>
            </w:pPr>
            <w:r>
              <w:rPr>
                <w:color w:val="000000" w:themeColor="text1"/>
              </w:rPr>
              <w:t xml:space="preserve">Project </w:t>
            </w:r>
            <w:r w:rsidR="00AA6F5A">
              <w:rPr>
                <w:color w:val="000000" w:themeColor="text1"/>
              </w:rPr>
              <w:t>reviews</w:t>
            </w:r>
          </w:p>
        </w:tc>
        <w:tc>
          <w:tcPr>
            <w:tcW w:w="2338" w:type="dxa"/>
          </w:tcPr>
          <w:p w14:paraId="06CB9948" w14:textId="0012AFC8" w:rsidR="00CB378E" w:rsidRPr="00F13A72" w:rsidRDefault="001C74EA" w:rsidP="002A6889">
            <w:pPr>
              <w:rPr>
                <w:color w:val="000000" w:themeColor="text1"/>
              </w:rPr>
            </w:pPr>
            <w:r>
              <w:rPr>
                <w:color w:val="000000" w:themeColor="text1"/>
              </w:rPr>
              <w:t>Project 2 due</w:t>
            </w:r>
          </w:p>
        </w:tc>
      </w:tr>
      <w:tr w:rsidR="00CB378E" w:rsidRPr="00F13A72" w14:paraId="06CB994E" w14:textId="77777777" w:rsidTr="002A6889">
        <w:tc>
          <w:tcPr>
            <w:tcW w:w="805" w:type="dxa"/>
          </w:tcPr>
          <w:p w14:paraId="06CB994A" w14:textId="749AC5E0" w:rsidR="00CB378E" w:rsidRPr="00F13A72" w:rsidRDefault="00CB378E" w:rsidP="002A6889">
            <w:pPr>
              <w:rPr>
                <w:color w:val="000000" w:themeColor="text1"/>
              </w:rPr>
            </w:pPr>
            <w:r w:rsidRPr="00F13A72">
              <w:rPr>
                <w:color w:val="000000" w:themeColor="text1"/>
              </w:rPr>
              <w:t>1</w:t>
            </w:r>
            <w:r w:rsidR="003B0735">
              <w:rPr>
                <w:color w:val="000000" w:themeColor="text1"/>
              </w:rPr>
              <w:t>5</w:t>
            </w:r>
          </w:p>
        </w:tc>
        <w:tc>
          <w:tcPr>
            <w:tcW w:w="2340" w:type="dxa"/>
          </w:tcPr>
          <w:p w14:paraId="06CB994B" w14:textId="6CEBC5D7" w:rsidR="00CB378E" w:rsidRPr="00F13A72" w:rsidRDefault="00CB378E" w:rsidP="002A6889">
            <w:pPr>
              <w:rPr>
                <w:color w:val="000000" w:themeColor="text1"/>
              </w:rPr>
            </w:pPr>
            <w:r w:rsidRPr="00F13A72">
              <w:rPr>
                <w:color w:val="000000" w:themeColor="text1"/>
              </w:rPr>
              <w:t xml:space="preserve">December </w:t>
            </w:r>
            <w:r w:rsidR="003B0735">
              <w:rPr>
                <w:color w:val="000000" w:themeColor="text1"/>
              </w:rPr>
              <w:t>09</w:t>
            </w:r>
            <w:r w:rsidRPr="00F13A72">
              <w:rPr>
                <w:color w:val="000000" w:themeColor="text1"/>
              </w:rPr>
              <w:t>, 20</w:t>
            </w:r>
            <w:r w:rsidR="003B0735">
              <w:rPr>
                <w:color w:val="000000" w:themeColor="text1"/>
              </w:rPr>
              <w:t>21</w:t>
            </w:r>
          </w:p>
        </w:tc>
        <w:tc>
          <w:tcPr>
            <w:tcW w:w="3867" w:type="dxa"/>
          </w:tcPr>
          <w:p w14:paraId="06CB994C" w14:textId="2A862368" w:rsidR="00CB378E" w:rsidRPr="00F13A72" w:rsidRDefault="00777BF7" w:rsidP="002A6889">
            <w:pPr>
              <w:rPr>
                <w:color w:val="000000" w:themeColor="text1"/>
              </w:rPr>
            </w:pPr>
            <w:r>
              <w:rPr>
                <w:color w:val="000000" w:themeColor="text1"/>
              </w:rPr>
              <w:t>Final exam</w:t>
            </w:r>
          </w:p>
        </w:tc>
        <w:tc>
          <w:tcPr>
            <w:tcW w:w="2338" w:type="dxa"/>
          </w:tcPr>
          <w:p w14:paraId="06CB994D" w14:textId="1570B65D" w:rsidR="00CB378E" w:rsidRPr="00F13A72" w:rsidRDefault="00CB378E" w:rsidP="002A6889">
            <w:pPr>
              <w:rPr>
                <w:color w:val="000000" w:themeColor="text1"/>
              </w:rPr>
            </w:pPr>
          </w:p>
        </w:tc>
      </w:tr>
    </w:tbl>
    <w:p w14:paraId="4F000283" w14:textId="78C05EFD" w:rsidR="001D267A" w:rsidRPr="00F13A72" w:rsidRDefault="001D267A" w:rsidP="00CC257E">
      <w:pPr>
        <w:rPr>
          <w:color w:val="000000" w:themeColor="text1"/>
        </w:rPr>
      </w:pPr>
      <w:r>
        <w:rPr>
          <w:color w:val="000000" w:themeColor="text1"/>
        </w:rPr>
        <w:t>* Tentative, likely to change</w:t>
      </w:r>
    </w:p>
    <w:p w14:paraId="2FF0FFCA" w14:textId="77777777" w:rsidR="00790576" w:rsidRDefault="00790576" w:rsidP="00790576">
      <w:pPr>
        <w:pStyle w:val="Heading2"/>
      </w:pPr>
      <w:r>
        <w:t>Course Materials</w:t>
      </w:r>
    </w:p>
    <w:p w14:paraId="4B91BABB" w14:textId="77777777" w:rsidR="00790576" w:rsidRPr="00910128" w:rsidRDefault="00790576" w:rsidP="00790576">
      <w:pPr>
        <w:rPr>
          <w:b/>
        </w:rPr>
      </w:pPr>
      <w:r w:rsidRPr="00D850CC">
        <w:t xml:space="preserve">D2L </w:t>
      </w:r>
      <w:r>
        <w:t>will be used to distribute and collect</w:t>
      </w:r>
      <w:r w:rsidRPr="00D850CC">
        <w:t xml:space="preserve"> </w:t>
      </w:r>
      <w:r>
        <w:t xml:space="preserve">all </w:t>
      </w:r>
      <w:r w:rsidRPr="00D850CC">
        <w:t xml:space="preserve">course materials (assignments, </w:t>
      </w:r>
      <w:r>
        <w:t xml:space="preserve">quizzes, exams, </w:t>
      </w:r>
      <w:r w:rsidRPr="00D850CC">
        <w:t xml:space="preserve">etc.) </w:t>
      </w:r>
    </w:p>
    <w:p w14:paraId="30B56350" w14:textId="77777777" w:rsidR="00790576" w:rsidRPr="00D850CC" w:rsidRDefault="00790576" w:rsidP="00790576">
      <w:r w:rsidRPr="00D850CC">
        <w:t>You are expected to look at D2L every day for important announcements.</w:t>
      </w:r>
    </w:p>
    <w:p w14:paraId="1C44AD56" w14:textId="77777777" w:rsidR="00790576" w:rsidRDefault="00790576" w:rsidP="00790576">
      <w:pPr>
        <w:pStyle w:val="Heading2"/>
      </w:pPr>
      <w:r>
        <w:t>Submission</w:t>
      </w:r>
    </w:p>
    <w:p w14:paraId="11BA7D22" w14:textId="12973611" w:rsidR="00790576" w:rsidRPr="00D850CC" w:rsidRDefault="00790576" w:rsidP="00790576">
      <w:r>
        <w:t>All submissions will be turned in by uploading your files (source files, report, etc.) to D2L. Only files uploaded into drop</w:t>
      </w:r>
      <w:r w:rsidR="00122560">
        <w:t xml:space="preserve"> </w:t>
      </w:r>
      <w:r>
        <w:t xml:space="preserve">boxes on D2L will be considered for grading - </w:t>
      </w:r>
      <w:r w:rsidRPr="00D92647">
        <w:rPr>
          <w:b/>
          <w:bCs/>
        </w:rPr>
        <w:t>do not email them to me</w:t>
      </w:r>
      <w:r>
        <w:t xml:space="preserve">. </w:t>
      </w:r>
      <w:r w:rsidRPr="00D850CC">
        <w:t>I will post my evaluation back into D2L.</w:t>
      </w:r>
    </w:p>
    <w:p w14:paraId="3A5F405E" w14:textId="77777777" w:rsidR="00790576" w:rsidRDefault="00790576" w:rsidP="00790576">
      <w:r>
        <w:t>The submission date will be determined based on the date on which the last upload activity happened.</w:t>
      </w:r>
    </w:p>
    <w:p w14:paraId="733526C5" w14:textId="77777777" w:rsidR="00790576" w:rsidRPr="00D850CC" w:rsidRDefault="00790576" w:rsidP="00790576">
      <w:r w:rsidRPr="00D850CC">
        <w:t xml:space="preserve">All submissions </w:t>
      </w:r>
      <w:r>
        <w:t xml:space="preserve">are due by start of class on their due date. </w:t>
      </w:r>
      <w:r w:rsidRPr="00D850CC">
        <w:t>Any submission after th</w:t>
      </w:r>
      <w:r>
        <w:t xml:space="preserve">is </w:t>
      </w:r>
      <w:r w:rsidRPr="00D850CC">
        <w:t>peri</w:t>
      </w:r>
      <w:r>
        <w:t xml:space="preserve">od </w:t>
      </w:r>
      <w:r w:rsidRPr="00D850CC">
        <w:t>will be considered late.</w:t>
      </w:r>
    </w:p>
    <w:p w14:paraId="591D3E7D" w14:textId="77777777" w:rsidR="00790576" w:rsidRPr="00D850CC" w:rsidRDefault="00790576" w:rsidP="00790576">
      <w:r w:rsidRPr="00D850CC">
        <w:t>Projects and assignments turned in late wil</w:t>
      </w:r>
      <w:r>
        <w:t>l receive penalties as follows:</w:t>
      </w:r>
      <w:r w:rsidRPr="00D850CC">
        <w:t> </w:t>
      </w:r>
    </w:p>
    <w:tbl>
      <w:tblPr>
        <w:tblW w:w="0" w:type="auto"/>
        <w:tblInd w:w="360" w:type="dxa"/>
        <w:tblCellMar>
          <w:left w:w="0" w:type="dxa"/>
          <w:right w:w="0" w:type="dxa"/>
        </w:tblCellMar>
        <w:tblLook w:val="04A0" w:firstRow="1" w:lastRow="0" w:firstColumn="1" w:lastColumn="0" w:noHBand="0" w:noVBand="1"/>
      </w:tblPr>
      <w:tblGrid>
        <w:gridCol w:w="4428"/>
        <w:gridCol w:w="4428"/>
      </w:tblGrid>
      <w:tr w:rsidR="00790576" w:rsidRPr="00A665CF" w14:paraId="0A2E36C2" w14:textId="77777777" w:rsidTr="00FC2E9D">
        <w:tc>
          <w:tcPr>
            <w:tcW w:w="4428"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hideMark/>
          </w:tcPr>
          <w:p w14:paraId="51F3230A" w14:textId="77777777" w:rsidR="00790576" w:rsidRPr="00A665CF" w:rsidRDefault="00790576" w:rsidP="00FC2E9D">
            <w:pPr>
              <w:rPr>
                <w:b/>
              </w:rPr>
            </w:pPr>
            <w:r w:rsidRPr="00A665CF">
              <w:rPr>
                <w:b/>
              </w:rPr>
              <w:t>Days Late</w:t>
            </w:r>
          </w:p>
        </w:tc>
        <w:tc>
          <w:tcPr>
            <w:tcW w:w="4428"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hideMark/>
          </w:tcPr>
          <w:p w14:paraId="77942A78" w14:textId="77777777" w:rsidR="00790576" w:rsidRPr="00A665CF" w:rsidRDefault="00790576" w:rsidP="00FC2E9D">
            <w:pPr>
              <w:rPr>
                <w:b/>
              </w:rPr>
            </w:pPr>
            <w:r w:rsidRPr="00A665CF">
              <w:rPr>
                <w:b/>
              </w:rPr>
              <w:t>Penalty</w:t>
            </w:r>
          </w:p>
        </w:tc>
      </w:tr>
      <w:tr w:rsidR="00790576" w:rsidRPr="00D850CC" w14:paraId="60C0C76A" w14:textId="77777777" w:rsidTr="00FC2E9D">
        <w:tc>
          <w:tcPr>
            <w:tcW w:w="4428" w:type="dxa"/>
            <w:tcBorders>
              <w:top w:val="single" w:sz="4"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9F75904" w14:textId="77777777" w:rsidR="00790576" w:rsidRPr="00D850CC" w:rsidRDefault="00790576" w:rsidP="00FC2E9D">
            <w:r>
              <w:t>up to 5</w:t>
            </w:r>
            <w:r w:rsidRPr="00D850CC">
              <w:t xml:space="preserve"> day</w:t>
            </w:r>
            <w:r>
              <w:t>s</w:t>
            </w:r>
            <w:r w:rsidRPr="00D850CC">
              <w:t xml:space="preserve"> late, including weekends</w:t>
            </w:r>
          </w:p>
        </w:tc>
        <w:tc>
          <w:tcPr>
            <w:tcW w:w="4428" w:type="dxa"/>
            <w:tcBorders>
              <w:top w:val="single" w:sz="4" w:space="0" w:color="000000"/>
              <w:left w:val="nil"/>
              <w:bottom w:val="single" w:sz="8" w:space="0" w:color="000000"/>
              <w:right w:val="single" w:sz="8" w:space="0" w:color="000000"/>
            </w:tcBorders>
            <w:tcMar>
              <w:top w:w="0" w:type="dxa"/>
              <w:left w:w="108" w:type="dxa"/>
              <w:bottom w:w="0" w:type="dxa"/>
              <w:right w:w="108" w:type="dxa"/>
            </w:tcMar>
            <w:hideMark/>
          </w:tcPr>
          <w:p w14:paraId="111EAC32" w14:textId="77777777" w:rsidR="00790576" w:rsidRPr="00D850CC" w:rsidRDefault="00790576" w:rsidP="00FC2E9D">
            <w:r>
              <w:t>-5</w:t>
            </w:r>
            <w:r w:rsidRPr="00D850CC">
              <w:t>0% of grade</w:t>
            </w:r>
          </w:p>
        </w:tc>
      </w:tr>
      <w:tr w:rsidR="00790576" w:rsidRPr="00D850CC" w14:paraId="7E50858D" w14:textId="77777777" w:rsidTr="00FC2E9D">
        <w:tc>
          <w:tcPr>
            <w:tcW w:w="442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EAF11C3" w14:textId="77777777" w:rsidR="00790576" w:rsidRPr="00D850CC" w:rsidRDefault="00790576" w:rsidP="00FC2E9D">
            <w:r w:rsidRPr="00D850CC">
              <w:t>More than 5 days late</w:t>
            </w:r>
          </w:p>
        </w:tc>
        <w:tc>
          <w:tcPr>
            <w:tcW w:w="4428" w:type="dxa"/>
            <w:tcBorders>
              <w:top w:val="nil"/>
              <w:left w:val="nil"/>
              <w:bottom w:val="single" w:sz="8" w:space="0" w:color="000000"/>
              <w:right w:val="single" w:sz="8" w:space="0" w:color="000000"/>
            </w:tcBorders>
            <w:tcMar>
              <w:top w:w="0" w:type="dxa"/>
              <w:left w:w="108" w:type="dxa"/>
              <w:bottom w:w="0" w:type="dxa"/>
              <w:right w:w="108" w:type="dxa"/>
            </w:tcMar>
            <w:hideMark/>
          </w:tcPr>
          <w:p w14:paraId="7D494106" w14:textId="77777777" w:rsidR="00790576" w:rsidRPr="00D850CC" w:rsidRDefault="00790576" w:rsidP="00FC2E9D">
            <w:r w:rsidRPr="00D850CC">
              <w:t>Not accepted</w:t>
            </w:r>
          </w:p>
        </w:tc>
      </w:tr>
    </w:tbl>
    <w:p w14:paraId="72207485" w14:textId="77777777" w:rsidR="00790576" w:rsidRDefault="00790576" w:rsidP="00790576">
      <w:r>
        <w:t xml:space="preserve">All source files </w:t>
      </w:r>
      <w:r w:rsidRPr="00D850CC">
        <w:t>must be well documented and formatted.</w:t>
      </w:r>
    </w:p>
    <w:p w14:paraId="62230DB9" w14:textId="77777777" w:rsidR="00790576" w:rsidRPr="00D850CC" w:rsidRDefault="00790576" w:rsidP="00790576">
      <w:r>
        <w:t>Y</w:t>
      </w:r>
      <w:r w:rsidRPr="00D850CC">
        <w:t xml:space="preserve">ou </w:t>
      </w:r>
      <w:r>
        <w:t xml:space="preserve">should also </w:t>
      </w:r>
      <w:r w:rsidRPr="00D850CC">
        <w:t>keep backup copies of all programs.</w:t>
      </w:r>
    </w:p>
    <w:p w14:paraId="75D25256" w14:textId="77777777" w:rsidR="00790576" w:rsidRPr="00A64822" w:rsidRDefault="00790576" w:rsidP="00790576">
      <w:pPr>
        <w:rPr>
          <w:color w:val="FF0000"/>
        </w:rPr>
      </w:pPr>
      <w:r w:rsidRPr="00A64822">
        <w:rPr>
          <w:color w:val="FF0000"/>
        </w:rPr>
        <w:t>No work will be accepted after the last scheduled class period. </w:t>
      </w:r>
    </w:p>
    <w:p w14:paraId="20ADAF2C" w14:textId="77777777" w:rsidR="00790576" w:rsidRDefault="00790576" w:rsidP="00790576">
      <w:pPr>
        <w:pStyle w:val="Heading2"/>
      </w:pPr>
      <w:r w:rsidRPr="00D92647">
        <w:lastRenderedPageBreak/>
        <w:t>No Makeup Exams</w:t>
      </w:r>
    </w:p>
    <w:p w14:paraId="4225DD43" w14:textId="77777777" w:rsidR="00790576" w:rsidRDefault="00790576" w:rsidP="00790576">
      <w:r w:rsidRPr="00A64822">
        <w:rPr>
          <w:color w:val="FF0000"/>
        </w:rPr>
        <w:t>No makeup exams</w:t>
      </w:r>
      <w:r>
        <w:t xml:space="preserve"> </w:t>
      </w:r>
      <w:r w:rsidRPr="00D850CC">
        <w:t>will be offered.  If you miss the midterm, the final exam will be doubly counted in ord</w:t>
      </w:r>
      <w:r>
        <w:t xml:space="preserve">er to replace the missed test. </w:t>
      </w:r>
      <w:r w:rsidRPr="00D850CC">
        <w:t>All students will take the final exam at the designated time to ensure that all students are tested in a uniform manner.  </w:t>
      </w:r>
    </w:p>
    <w:p w14:paraId="41A6289C" w14:textId="77777777" w:rsidR="00790576" w:rsidRPr="00D92647" w:rsidRDefault="00790576" w:rsidP="00790576">
      <w:pPr>
        <w:pStyle w:val="Heading2"/>
      </w:pPr>
      <w:r w:rsidRPr="00D92647">
        <w:t>Non-academic difficulties during the semester</w:t>
      </w:r>
    </w:p>
    <w:p w14:paraId="1E70B746" w14:textId="77777777" w:rsidR="00790576" w:rsidRDefault="00790576" w:rsidP="00790576">
      <w:r>
        <w:t xml:space="preserve">During the course of the semester, some of you will likely have non-academic events, emergencies, and difficulties, that will impact your ability to submit your projects. </w:t>
      </w:r>
    </w:p>
    <w:p w14:paraId="6533C0A9" w14:textId="77777777" w:rsidR="00790576" w:rsidRDefault="00790576" w:rsidP="00790576">
      <w:r>
        <w:t xml:space="preserve">While I empathize with the fact that stuff happens, I will provide sufficient advance notice of the content and due dates for assignments, and </w:t>
      </w:r>
      <w:r>
        <w:rPr>
          <w:color w:val="FF0000"/>
        </w:rPr>
        <w:t xml:space="preserve">expect that </w:t>
      </w:r>
      <w:r w:rsidRPr="00A64822">
        <w:rPr>
          <w:color w:val="FF0000"/>
        </w:rPr>
        <w:t xml:space="preserve">you </w:t>
      </w:r>
      <w:r>
        <w:rPr>
          <w:color w:val="FF0000"/>
        </w:rPr>
        <w:t xml:space="preserve">will </w:t>
      </w:r>
      <w:r w:rsidRPr="00A64822">
        <w:rPr>
          <w:color w:val="FF0000"/>
        </w:rPr>
        <w:t>complete your project at least 2 weeks in advance in order to avoid succumbing to unexpected issues</w:t>
      </w:r>
      <w:r>
        <w:t>.</w:t>
      </w:r>
    </w:p>
    <w:p w14:paraId="0D72F122" w14:textId="77777777" w:rsidR="00790576" w:rsidRPr="00D92647" w:rsidRDefault="00790576" w:rsidP="00790576"/>
    <w:p w14:paraId="0D9961BF" w14:textId="77777777" w:rsidR="00790576" w:rsidRDefault="00790576" w:rsidP="00790576">
      <w:pPr>
        <w:pStyle w:val="Heading2"/>
      </w:pPr>
      <w:r>
        <w:t>Incompletes</w:t>
      </w:r>
    </w:p>
    <w:p w14:paraId="50479F4C" w14:textId="77777777" w:rsidR="00790576" w:rsidRDefault="00790576" w:rsidP="00790576">
      <w:r>
        <w:t>A grade of incomplete may be considered only if the student is in good standing in the class. "Good standing" means that the requester has</w:t>
      </w:r>
    </w:p>
    <w:p w14:paraId="66B70850" w14:textId="77777777" w:rsidR="00790576" w:rsidRDefault="00790576" w:rsidP="00790576">
      <w:pPr>
        <w:numPr>
          <w:ilvl w:val="0"/>
          <w:numId w:val="15"/>
        </w:numPr>
        <w:spacing w:after="120" w:line="240" w:lineRule="auto"/>
      </w:pPr>
      <w:r>
        <w:t xml:space="preserve">attended at least 11 classes out of </w:t>
      </w:r>
      <w:proofErr w:type="gramStart"/>
      <w:r>
        <w:t>13;</w:t>
      </w:r>
      <w:proofErr w:type="gramEnd"/>
    </w:p>
    <w:p w14:paraId="16C6DFDF" w14:textId="77777777" w:rsidR="00790576" w:rsidRDefault="00790576" w:rsidP="00790576">
      <w:pPr>
        <w:numPr>
          <w:ilvl w:val="0"/>
          <w:numId w:val="15"/>
        </w:numPr>
        <w:spacing w:after="120" w:line="240" w:lineRule="auto"/>
      </w:pPr>
      <w:r>
        <w:t xml:space="preserve">successfully completed two thirds of the assignments, quizzes, and </w:t>
      </w:r>
      <w:proofErr w:type="gramStart"/>
      <w:r>
        <w:t>tests;</w:t>
      </w:r>
      <w:proofErr w:type="gramEnd"/>
      <w:r>
        <w:t xml:space="preserve"> and</w:t>
      </w:r>
    </w:p>
    <w:p w14:paraId="66873CAF" w14:textId="77777777" w:rsidR="00790576" w:rsidRDefault="00790576" w:rsidP="00790576">
      <w:pPr>
        <w:numPr>
          <w:ilvl w:val="0"/>
          <w:numId w:val="15"/>
        </w:numPr>
        <w:spacing w:after="120" w:line="240" w:lineRule="auto"/>
      </w:pPr>
      <w:r>
        <w:t>earned at least a B grade or higher.</w:t>
      </w:r>
    </w:p>
    <w:p w14:paraId="6D2FFB22" w14:textId="77777777" w:rsidR="00790576" w:rsidRPr="00D850CC" w:rsidRDefault="00790576" w:rsidP="00790576">
      <w:r w:rsidRPr="007A2E6C">
        <w:rPr>
          <w:highlight w:val="yellow"/>
        </w:rPr>
        <w:t>I reserve the right to say no to any request for an incomplete.</w:t>
      </w:r>
    </w:p>
    <w:p w14:paraId="4CCEE302" w14:textId="77777777" w:rsidR="00790576" w:rsidRDefault="00790576" w:rsidP="00790576">
      <w:pPr>
        <w:pStyle w:val="Heading2"/>
      </w:pPr>
      <w:r>
        <w:t>Attendance</w:t>
      </w:r>
    </w:p>
    <w:p w14:paraId="37E7AB81" w14:textId="77777777" w:rsidR="00790576" w:rsidRDefault="00790576" w:rsidP="00790576">
      <w:pPr>
        <w:rPr>
          <w:b/>
        </w:rPr>
      </w:pPr>
      <w:r>
        <w:t>I expect that you will attend all our classes and that you will actively foster a good learning environment for yourself and your classmates. However, i</w:t>
      </w:r>
      <w:r w:rsidRPr="00D850CC">
        <w:t xml:space="preserve">f you need to miss a class, </w:t>
      </w:r>
      <w:r>
        <w:t>y</w:t>
      </w:r>
      <w:r w:rsidRPr="00D850CC">
        <w:t xml:space="preserve">ou can download </w:t>
      </w:r>
      <w:r>
        <w:t xml:space="preserve">all </w:t>
      </w:r>
      <w:r w:rsidRPr="00D850CC">
        <w:t xml:space="preserve">handouts from </w:t>
      </w:r>
      <w:r>
        <w:t>D2L</w:t>
      </w:r>
      <w:r w:rsidRPr="00D850CC">
        <w:t>. Late assignment penalties will apply whether you attend class or not. </w:t>
      </w:r>
    </w:p>
    <w:p w14:paraId="06CB9959" w14:textId="55A126F3" w:rsidR="001C0DD0" w:rsidRPr="001D267A" w:rsidRDefault="00F751D0" w:rsidP="001C0DD0">
      <w:pPr>
        <w:rPr>
          <w:i/>
          <w:iCs/>
          <w:color w:val="000000" w:themeColor="text1"/>
        </w:rPr>
      </w:pPr>
      <w:r w:rsidRPr="00F13A72">
        <w:rPr>
          <w:rStyle w:val="Emphasis"/>
          <w:color w:val="000000" w:themeColor="text1"/>
        </w:rPr>
        <w:t xml:space="preserve">Note: Federal Financial Aid regulations require that the University track ongoing attendance. </w:t>
      </w:r>
    </w:p>
    <w:p w14:paraId="79C7A6E9" w14:textId="77777777" w:rsidR="000E262B" w:rsidRPr="000E262B" w:rsidRDefault="000E262B" w:rsidP="000E262B">
      <w:pPr>
        <w:pStyle w:val="Heading3"/>
      </w:pPr>
      <w:r w:rsidRPr="000E262B">
        <w:t>Illness</w:t>
      </w:r>
    </w:p>
    <w:p w14:paraId="707B2E8A" w14:textId="4F6AFC8A" w:rsidR="00BF5145" w:rsidRDefault="000E262B" w:rsidP="000E262B">
      <w:r w:rsidRPr="00D850CC">
        <w:t>If I am ill, I will post an announcement and assign homework to you via your Metro State email account. </w:t>
      </w:r>
    </w:p>
    <w:p w14:paraId="06CB995A" w14:textId="17B0B0CC" w:rsidR="00C26A63" w:rsidRPr="00F13A72" w:rsidRDefault="00C26A63" w:rsidP="006D6ECF">
      <w:pPr>
        <w:pStyle w:val="Heading3"/>
      </w:pPr>
      <w:r w:rsidRPr="00F13A72">
        <w:t>Plagiarism and Copyright</w:t>
      </w:r>
    </w:p>
    <w:p w14:paraId="06CB995B" w14:textId="77777777" w:rsidR="00C26A63" w:rsidRPr="00F13A72" w:rsidRDefault="00C26A63" w:rsidP="00C26A63">
      <w:pPr>
        <w:rPr>
          <w:color w:val="000000" w:themeColor="text1"/>
        </w:rPr>
      </w:pPr>
      <w:r w:rsidRPr="00F13A72">
        <w:rPr>
          <w:color w:val="000000" w:themeColor="text1"/>
        </w:rPr>
        <w:t xml:space="preserve">Plagiarism is defined as the act of claiming another person’s work as one’s own.  This can be copying or copying even parts of sentences from an article, journal, internet site, another student’s work, or other written work.  It can also mean using another student’s assignment and making minor changes.  Changing a few words around in content is still plagiarism. </w:t>
      </w:r>
    </w:p>
    <w:p w14:paraId="06CB995C" w14:textId="77777777" w:rsidR="00C26A63" w:rsidRPr="00F13A72" w:rsidRDefault="00C26A63" w:rsidP="00C26A63">
      <w:pPr>
        <w:rPr>
          <w:color w:val="000000" w:themeColor="text1"/>
        </w:rPr>
      </w:pPr>
      <w:r w:rsidRPr="00F13A72">
        <w:rPr>
          <w:color w:val="000000" w:themeColor="text1"/>
        </w:rPr>
        <w:t xml:space="preserve">Sometimes students are not sure if they are committing plagiarism.  Please consult the instructor regarding more information on plagiarism and how to avoid it.  The instructor reserves the right to assess through </w:t>
      </w:r>
      <w:hyperlink r:id="rId14" w:history="1">
        <w:r w:rsidRPr="00F13A72">
          <w:rPr>
            <w:rStyle w:val="Hyperlink"/>
            <w:color w:val="000000" w:themeColor="text1"/>
          </w:rPr>
          <w:t>http://www.turnitin.com/</w:t>
        </w:r>
      </w:hyperlink>
      <w:r w:rsidRPr="00F13A72">
        <w:rPr>
          <w:color w:val="000000" w:themeColor="text1"/>
        </w:rPr>
        <w:t xml:space="preserve"> and/or asking for resources used.  Student are encouraged to consult the Metropolitan State University Writing Lab and resources for assistance as well. </w:t>
      </w:r>
    </w:p>
    <w:p w14:paraId="06CB995D" w14:textId="77777777" w:rsidR="00C26A63" w:rsidRPr="00F13A72" w:rsidRDefault="00C26A63" w:rsidP="00C26A63">
      <w:pPr>
        <w:rPr>
          <w:color w:val="000000" w:themeColor="text1"/>
        </w:rPr>
      </w:pPr>
      <w:r w:rsidRPr="00F13A72">
        <w:rPr>
          <w:color w:val="000000" w:themeColor="text1"/>
        </w:rPr>
        <w:t xml:space="preserve">If a student is found to have plagiarized work, even if accidentally, the student will be provided a one-time opportunity to redo the assignment. The opportunity to redo the assignment will only be provided </w:t>
      </w:r>
      <w:r w:rsidRPr="00F13A72">
        <w:rPr>
          <w:color w:val="000000" w:themeColor="text1"/>
        </w:rPr>
        <w:lastRenderedPageBreak/>
        <w:t xml:space="preserve">one time in the course.  Points will be reduced on the revised submission by up to ½ (50%) of the total earned. </w:t>
      </w:r>
    </w:p>
    <w:p w14:paraId="06CB995E" w14:textId="77777777" w:rsidR="00C26A63" w:rsidRPr="00F13A72" w:rsidRDefault="00C26A63" w:rsidP="00C26A63">
      <w:pPr>
        <w:rPr>
          <w:color w:val="000000" w:themeColor="text1"/>
        </w:rPr>
      </w:pPr>
      <w:r w:rsidRPr="00F13A72">
        <w:rPr>
          <w:color w:val="000000" w:themeColor="text1"/>
        </w:rPr>
        <w:t xml:space="preserve">The instructor reserves the right to not grant the opportunity to revise and resubmit the assignment.  This decision will depend upon the student’s overall progress in the course and adherence to course and assignment standards. </w:t>
      </w:r>
    </w:p>
    <w:p w14:paraId="06CB995F" w14:textId="77777777" w:rsidR="00C26A63" w:rsidRPr="00F13A72" w:rsidRDefault="00C26A63" w:rsidP="00C26A63">
      <w:pPr>
        <w:rPr>
          <w:color w:val="000000" w:themeColor="text1"/>
        </w:rPr>
      </w:pPr>
      <w:r w:rsidRPr="00F13A72">
        <w:rPr>
          <w:color w:val="000000" w:themeColor="text1"/>
        </w:rPr>
        <w:t xml:space="preserve">Future work that is found to be plagiarized will be given a grade of zero (0).  The instructor will notify the student in the feedback for the assignment if work is found to have been plagiarized. </w:t>
      </w:r>
    </w:p>
    <w:p w14:paraId="06CB9960" w14:textId="77777777" w:rsidR="00C26A63" w:rsidRPr="00F13A72" w:rsidRDefault="00C26A63" w:rsidP="00C26A63">
      <w:pPr>
        <w:rPr>
          <w:color w:val="000000" w:themeColor="text1"/>
        </w:rPr>
      </w:pPr>
      <w:r w:rsidRPr="00F13A72">
        <w:rPr>
          <w:color w:val="000000" w:themeColor="text1"/>
        </w:rPr>
        <w:t xml:space="preserve">If plagiarism occurs repeatedly (even one more time) course failure will result.  This policy is consistent with Metropolitan State University Student Handbook and University Procedures. </w:t>
      </w:r>
    </w:p>
    <w:p w14:paraId="06CB9961" w14:textId="77777777" w:rsidR="00C26A63" w:rsidRPr="00F13A72" w:rsidRDefault="00C26A63" w:rsidP="00C26A63">
      <w:pPr>
        <w:rPr>
          <w:color w:val="000000" w:themeColor="text1"/>
        </w:rPr>
      </w:pPr>
      <w:r w:rsidRPr="00F13A72">
        <w:rPr>
          <w:color w:val="000000" w:themeColor="text1"/>
        </w:rPr>
        <w:t xml:space="preserve">As part of academic honesty, students are expected to respect intellectual property laws, including copyright law. </w:t>
      </w:r>
      <w:r w:rsidR="00DC59DF" w:rsidRPr="00F13A72">
        <w:rPr>
          <w:color w:val="000000" w:themeColor="text1"/>
        </w:rPr>
        <w:t xml:space="preserve">No parts of this site, your textbook, other publisher materials, or contribution from other class members can be used or distributed outside of this class without the permission of the author(s).  Copyright law provides that any creative thought fixed into tangible form is copyrighted the moment it </w:t>
      </w:r>
      <w:r w:rsidR="007C1705" w:rsidRPr="00F13A72">
        <w:rPr>
          <w:color w:val="000000" w:themeColor="text1"/>
        </w:rPr>
        <w:t>is</w:t>
      </w:r>
      <w:r w:rsidR="00DC59DF" w:rsidRPr="00F13A72">
        <w:rPr>
          <w:color w:val="000000" w:themeColor="text1"/>
        </w:rPr>
        <w:t xml:space="preserve"> created, whether or not a copyright notice is affixed. </w:t>
      </w:r>
    </w:p>
    <w:p w14:paraId="06CB9962" w14:textId="77777777" w:rsidR="00DC59DF" w:rsidRPr="00F13A72" w:rsidRDefault="00DC59DF" w:rsidP="00C26A63">
      <w:pPr>
        <w:rPr>
          <w:rStyle w:val="Hyperlink"/>
          <w:color w:val="000000" w:themeColor="text1"/>
        </w:rPr>
      </w:pPr>
      <w:r w:rsidRPr="00F13A72">
        <w:rPr>
          <w:color w:val="000000" w:themeColor="text1"/>
        </w:rPr>
        <w:t xml:space="preserve">Please review this excellent article on plagiarism to learn more.  Parts of the article are posted below: </w:t>
      </w:r>
      <w:hyperlink r:id="rId15" w:history="1">
        <w:r w:rsidRPr="00F13A72">
          <w:rPr>
            <w:rStyle w:val="Hyperlink"/>
            <w:color w:val="000000" w:themeColor="text1"/>
          </w:rPr>
          <w:t>https://www.plagiarism.org/article/what-is-plagiarism</w:t>
        </w:r>
      </w:hyperlink>
    </w:p>
    <w:p w14:paraId="06CB9963" w14:textId="77777777" w:rsidR="00FA7E11" w:rsidRPr="00F13A72" w:rsidRDefault="00FA7E11" w:rsidP="00C26A63">
      <w:pPr>
        <w:rPr>
          <w:color w:val="000000" w:themeColor="text1"/>
        </w:rPr>
      </w:pPr>
      <w:r w:rsidRPr="00F13A72">
        <w:rPr>
          <w:color w:val="000000" w:themeColor="text1"/>
        </w:rPr>
        <w:t xml:space="preserve">Acts of plagiarism may be reported to the Associate Provost for Student Success.  </w:t>
      </w:r>
    </w:p>
    <w:p w14:paraId="30724095" w14:textId="3F68AEE1" w:rsidR="00486349" w:rsidRPr="00486349" w:rsidRDefault="00CB378E" w:rsidP="00486349">
      <w:pPr>
        <w:pStyle w:val="Heading2"/>
        <w:rPr>
          <w:i/>
        </w:rPr>
      </w:pPr>
      <w:r w:rsidRPr="00F13A72">
        <w:t>University Academic Policies &amp; Information</w:t>
      </w:r>
      <w:r w:rsidR="00486349">
        <w:t xml:space="preserve"> [</w:t>
      </w:r>
      <w:r w:rsidR="00486349" w:rsidRPr="00486349">
        <w:rPr>
          <w:i/>
        </w:rPr>
        <w:t>The information in this section is required.</w:t>
      </w:r>
      <w:r w:rsidR="00486349">
        <w:rPr>
          <w:i/>
        </w:rPr>
        <w:t>]</w:t>
      </w:r>
    </w:p>
    <w:p w14:paraId="06CB9965" w14:textId="77777777" w:rsidR="00CB378E" w:rsidRPr="00F13A72" w:rsidRDefault="00CB378E" w:rsidP="006D6ECF">
      <w:pPr>
        <w:pStyle w:val="Heading3"/>
      </w:pPr>
      <w:r w:rsidRPr="00F13A72">
        <w:t>University Non-Attendance and Reporting Policy and Procedure</w:t>
      </w:r>
    </w:p>
    <w:p w14:paraId="06CB9966" w14:textId="77777777" w:rsidR="00CB378E" w:rsidRPr="00F13A72" w:rsidRDefault="00CB378E" w:rsidP="00797918">
      <w:pPr>
        <w:rPr>
          <w:color w:val="000000" w:themeColor="text1"/>
        </w:rPr>
      </w:pPr>
      <w:r w:rsidRPr="00F13A72">
        <w:rPr>
          <w:color w:val="000000" w:themeColor="text1"/>
        </w:rPr>
        <w:t>The purpose of the Non-Attendance and Reporting Policy is to ensure Federal Title IV regulations are adhered to with respect to a student’s enrollment level for the purpose of calculating and paying financial aid.  While Metropolitan State University is not required to take attendance, Federal Title IV financial aid regulations require a procedure to establish that students have attended, at a minimum, one day of class for each course in which the student’s enrollment status was used to determine eligibility for the Pell Grant Program.  In addition, the university needs to determine a last date of attendance for those students who receive all failing grades or unofficially withdraw.  Attendance is defined based on course delivery mode. A student is “in attendance” if he or she meets the following conditions before the end of the second week of the course:</w:t>
      </w:r>
    </w:p>
    <w:p w14:paraId="06CB9967" w14:textId="77777777" w:rsidR="00CB378E" w:rsidRPr="00F13A72" w:rsidRDefault="00CB378E" w:rsidP="00797918">
      <w:pPr>
        <w:rPr>
          <w:color w:val="000000" w:themeColor="text1"/>
        </w:rPr>
      </w:pPr>
      <w:r w:rsidRPr="00F13A72">
        <w:rPr>
          <w:color w:val="000000" w:themeColor="text1"/>
        </w:rPr>
        <w:t>Classroom Courses –the student is present in the classroom.</w:t>
      </w:r>
    </w:p>
    <w:p w14:paraId="06CB9968" w14:textId="77777777" w:rsidR="00CB378E" w:rsidRPr="00F13A72" w:rsidRDefault="00CB378E" w:rsidP="00797918">
      <w:pPr>
        <w:rPr>
          <w:color w:val="000000" w:themeColor="text1"/>
        </w:rPr>
      </w:pPr>
      <w:r w:rsidRPr="00F13A72">
        <w:rPr>
          <w:color w:val="000000" w:themeColor="text1"/>
        </w:rPr>
        <w:t>Web-Enhanced (Reduced Seat Time Courses) –the student is present in the classroom or submits at least one academically relevant assignment.</w:t>
      </w:r>
    </w:p>
    <w:p w14:paraId="06CB9969" w14:textId="77777777" w:rsidR="00CB378E" w:rsidRPr="00F13A72" w:rsidRDefault="00CB378E" w:rsidP="00797918">
      <w:pPr>
        <w:rPr>
          <w:color w:val="000000" w:themeColor="text1"/>
        </w:rPr>
      </w:pPr>
      <w:r w:rsidRPr="00F13A72">
        <w:rPr>
          <w:color w:val="000000" w:themeColor="text1"/>
        </w:rPr>
        <w:t>Online Courses –the student submits at least one academically relevant assignment</w:t>
      </w:r>
    </w:p>
    <w:p w14:paraId="06CB996A" w14:textId="77777777" w:rsidR="00CB378E" w:rsidRPr="00F13A72" w:rsidRDefault="00CB378E" w:rsidP="00797918">
      <w:pPr>
        <w:rPr>
          <w:color w:val="000000" w:themeColor="text1"/>
        </w:rPr>
      </w:pPr>
      <w:r w:rsidRPr="00F13A72">
        <w:rPr>
          <w:color w:val="000000" w:themeColor="text1"/>
        </w:rPr>
        <w:t>Independent Studies – the student contacts the instructor or submits at least one academically relevant assignment</w:t>
      </w:r>
    </w:p>
    <w:p w14:paraId="06CB996C" w14:textId="725B068A" w:rsidR="00CB378E" w:rsidRPr="006D6ECF" w:rsidRDefault="00CB378E" w:rsidP="00797918">
      <w:pPr>
        <w:rPr>
          <w:color w:val="000000" w:themeColor="text1"/>
          <w:sz w:val="19"/>
          <w:szCs w:val="19"/>
        </w:rPr>
      </w:pPr>
      <w:r w:rsidRPr="00F13A72">
        <w:rPr>
          <w:color w:val="000000" w:themeColor="text1"/>
        </w:rPr>
        <w:t xml:space="preserve">If a student does not attend the first two classes, either live and/or online, that student is automatically dropped from the course. If a student adds the course past the drop/add date, he/she will not receive points for any assignments, discussions, quizzes, or exams for which the due date has already occurred. </w:t>
      </w:r>
      <w:r w:rsidRPr="00F13A72">
        <w:rPr>
          <w:color w:val="000000" w:themeColor="text1"/>
        </w:rPr>
        <w:lastRenderedPageBreak/>
        <w:t xml:space="preserve">Refer to the Non-Attendance &amp; Reporting Policy 2259 </w:t>
      </w:r>
      <w:hyperlink r:id="rId16" w:tgtFrame="_blank" w:history="1">
        <w:r w:rsidRPr="00F13A72">
          <w:rPr>
            <w:rStyle w:val="Hyperlink"/>
            <w:rFonts w:cstheme="minorHAnsi"/>
            <w:color w:val="000000" w:themeColor="text1"/>
          </w:rPr>
          <w:t>Policy 2259</w:t>
        </w:r>
      </w:hyperlink>
      <w:r w:rsidRPr="00F13A72">
        <w:rPr>
          <w:rStyle w:val="apple-converted-space"/>
          <w:rFonts w:cstheme="minorHAnsi"/>
          <w:color w:val="000000" w:themeColor="text1"/>
        </w:rPr>
        <w:t>,</w:t>
      </w:r>
      <w:r w:rsidRPr="00F13A72">
        <w:rPr>
          <w:color w:val="000000" w:themeColor="text1"/>
        </w:rPr>
        <w:t xml:space="preserve"> and the Non-Attendance and Reporting Procedure 259 </w:t>
      </w:r>
      <w:hyperlink r:id="rId17" w:tgtFrame="_blank" w:history="1">
        <w:r w:rsidRPr="00F13A72">
          <w:rPr>
            <w:rStyle w:val="Hyperlink"/>
            <w:rFonts w:cstheme="minorHAnsi"/>
            <w:color w:val="000000" w:themeColor="text1"/>
          </w:rPr>
          <w:t>Procedure 259</w:t>
        </w:r>
      </w:hyperlink>
      <w:r w:rsidRPr="00F13A72">
        <w:rPr>
          <w:color w:val="000000" w:themeColor="text1"/>
        </w:rPr>
        <w:t>.</w:t>
      </w:r>
    </w:p>
    <w:p w14:paraId="06CB996E" w14:textId="69C566F4" w:rsidR="00CB378E" w:rsidRPr="00F13A72" w:rsidRDefault="00CB378E" w:rsidP="00797918">
      <w:pPr>
        <w:rPr>
          <w:color w:val="000000" w:themeColor="text1"/>
        </w:rPr>
      </w:pPr>
      <w:r w:rsidRPr="00F13A72">
        <w:rPr>
          <w:color w:val="000000" w:themeColor="text1"/>
        </w:rPr>
        <w:t>Note to the student:  The above description is the University Policy, but for some courses, based on how it is listed in the registration materials, participation must occur during the first week of class or the student is dropped from the course.</w:t>
      </w:r>
    </w:p>
    <w:p w14:paraId="06CB996F" w14:textId="77777777" w:rsidR="00FD3284" w:rsidRPr="00F13A72" w:rsidRDefault="00FD3284" w:rsidP="00FD3284">
      <w:pPr>
        <w:pStyle w:val="Heading2"/>
        <w:rPr>
          <w:color w:val="000000" w:themeColor="text1"/>
        </w:rPr>
      </w:pPr>
      <w:r w:rsidRPr="00F13A72">
        <w:rPr>
          <w:color w:val="000000" w:themeColor="text1"/>
        </w:rPr>
        <w:t>Center for Accessibility Resources</w:t>
      </w:r>
    </w:p>
    <w:p w14:paraId="06CB9970" w14:textId="77777777" w:rsidR="00FD3284" w:rsidRPr="00F13A72" w:rsidRDefault="00FD3284" w:rsidP="00FD3284">
      <w:pPr>
        <w:pStyle w:val="Heading3"/>
        <w:rPr>
          <w:color w:val="000000" w:themeColor="text1"/>
        </w:rPr>
      </w:pPr>
      <w:r w:rsidRPr="00F13A72">
        <w:rPr>
          <w:color w:val="000000" w:themeColor="text1"/>
        </w:rPr>
        <w:t xml:space="preserve">Diversity and Disability Statement: </w:t>
      </w:r>
    </w:p>
    <w:p w14:paraId="06CB9971" w14:textId="77777777" w:rsidR="00797918" w:rsidRPr="00F13A72" w:rsidRDefault="00FD3284" w:rsidP="00797918">
      <w:pPr>
        <w:rPr>
          <w:color w:val="000000" w:themeColor="text1"/>
        </w:rPr>
      </w:pPr>
      <w:r w:rsidRPr="00F13A72">
        <w:rPr>
          <w:color w:val="000000" w:themeColor="text1"/>
        </w:rPr>
        <w:t xml:space="preserve">Our institution values diversity and inclusion; we are committed to a climate of mutual respect and full participation.  Our goal is to create learning environments that are usable, equitable, inclusive and welcoming.  If there are aspects of the instruction or design of this course that result in barriers to your inclusion or accurate assessment or achievement, please notify the instructor as soon as possible.  Students with disabilities are also welcome to contact the Center for Accessibility Resources to discuss a range of options to removing barriers in the course, including accommodations.  </w:t>
      </w:r>
    </w:p>
    <w:p w14:paraId="06CB9972" w14:textId="77777777" w:rsidR="00797918" w:rsidRPr="00F13A72" w:rsidRDefault="00797918" w:rsidP="00797918">
      <w:pPr>
        <w:rPr>
          <w:rFonts w:cstheme="minorHAnsi"/>
          <w:color w:val="000000" w:themeColor="text1"/>
        </w:rPr>
      </w:pPr>
      <w:r w:rsidRPr="00F13A72">
        <w:rPr>
          <w:rFonts w:cstheme="minorHAnsi"/>
          <w:color w:val="000000" w:themeColor="text1"/>
        </w:rPr>
        <w:t>Phone:</w:t>
      </w:r>
      <w:r w:rsidRPr="00F13A72">
        <w:rPr>
          <w:rFonts w:cstheme="minorHAnsi"/>
          <w:color w:val="000000" w:themeColor="text1"/>
        </w:rPr>
        <w:tab/>
      </w:r>
      <w:r w:rsidRPr="00F13A72">
        <w:rPr>
          <w:rFonts w:cstheme="minorHAnsi"/>
          <w:color w:val="000000" w:themeColor="text1"/>
        </w:rPr>
        <w:tab/>
        <w:t>651-793-1549</w:t>
      </w:r>
    </w:p>
    <w:p w14:paraId="06CB9973" w14:textId="77777777" w:rsidR="00797918" w:rsidRPr="00F13A72" w:rsidRDefault="00797918" w:rsidP="00797918">
      <w:pPr>
        <w:rPr>
          <w:rFonts w:eastAsia="Times New Roman" w:cstheme="minorHAnsi"/>
          <w:color w:val="000000" w:themeColor="text1"/>
        </w:rPr>
      </w:pPr>
      <w:r w:rsidRPr="00F13A72">
        <w:rPr>
          <w:rFonts w:cstheme="minorHAnsi"/>
          <w:color w:val="000000" w:themeColor="text1"/>
        </w:rPr>
        <w:t>Web:</w:t>
      </w:r>
      <w:r w:rsidRPr="00F13A72">
        <w:rPr>
          <w:rFonts w:cstheme="minorHAnsi"/>
          <w:color w:val="000000" w:themeColor="text1"/>
        </w:rPr>
        <w:tab/>
      </w:r>
      <w:r w:rsidRPr="00F13A72">
        <w:rPr>
          <w:rFonts w:cstheme="minorHAnsi"/>
          <w:color w:val="000000" w:themeColor="text1"/>
        </w:rPr>
        <w:tab/>
      </w:r>
      <w:hyperlink r:id="rId18" w:history="1">
        <w:r w:rsidRPr="00F13A72">
          <w:rPr>
            <w:rStyle w:val="Hyperlink"/>
            <w:rFonts w:cstheme="minorHAnsi"/>
            <w:color w:val="000000" w:themeColor="text1"/>
            <w:spacing w:val="-1"/>
            <w:u w:color="0000FF"/>
          </w:rPr>
          <w:t>Center for Accessibility Resources</w:t>
        </w:r>
      </w:hyperlink>
    </w:p>
    <w:p w14:paraId="06CB9974" w14:textId="77777777" w:rsidR="00797918" w:rsidRPr="00F13A72" w:rsidRDefault="00797918" w:rsidP="00797918">
      <w:pPr>
        <w:rPr>
          <w:rFonts w:ascii="Times New Roman" w:eastAsia="Times New Roman" w:hAnsi="Times New Roman" w:cs="Times New Roman"/>
          <w:color w:val="000000" w:themeColor="text1"/>
          <w:sz w:val="18"/>
          <w:szCs w:val="18"/>
        </w:rPr>
      </w:pPr>
    </w:p>
    <w:p w14:paraId="06CB9975" w14:textId="77777777" w:rsidR="00CB378E" w:rsidRPr="00F13A72" w:rsidRDefault="00797918" w:rsidP="00797918">
      <w:pPr>
        <w:rPr>
          <w:color w:val="000000" w:themeColor="text1"/>
        </w:rPr>
      </w:pPr>
      <w:r w:rsidRPr="00F13A72">
        <w:rPr>
          <w:color w:val="000000" w:themeColor="text1"/>
        </w:rPr>
        <w:t>The</w:t>
      </w:r>
      <w:r w:rsidRPr="00F13A72">
        <w:rPr>
          <w:color w:val="000000" w:themeColor="text1"/>
          <w:spacing w:val="-2"/>
        </w:rPr>
        <w:t xml:space="preserve"> </w:t>
      </w:r>
      <w:r w:rsidRPr="00F13A72">
        <w:rPr>
          <w:color w:val="000000" w:themeColor="text1"/>
        </w:rPr>
        <w:t>University</w:t>
      </w:r>
      <w:r w:rsidRPr="00F13A72">
        <w:rPr>
          <w:color w:val="000000" w:themeColor="text1"/>
          <w:spacing w:val="-5"/>
        </w:rPr>
        <w:t xml:space="preserve"> </w:t>
      </w:r>
      <w:r w:rsidRPr="00F13A72">
        <w:rPr>
          <w:color w:val="000000" w:themeColor="text1"/>
        </w:rPr>
        <w:t>provides</w:t>
      </w:r>
      <w:r w:rsidRPr="00F13A72">
        <w:rPr>
          <w:color w:val="000000" w:themeColor="text1"/>
          <w:spacing w:val="2"/>
        </w:rPr>
        <w:t xml:space="preserve"> </w:t>
      </w:r>
      <w:r w:rsidRPr="00F13A72">
        <w:rPr>
          <w:color w:val="000000" w:themeColor="text1"/>
        </w:rPr>
        <w:t>access to</w:t>
      </w:r>
      <w:r w:rsidRPr="00F13A72">
        <w:rPr>
          <w:color w:val="000000" w:themeColor="text1"/>
          <w:spacing w:val="1"/>
        </w:rPr>
        <w:t xml:space="preserve"> </w:t>
      </w:r>
      <w:r w:rsidRPr="00F13A72">
        <w:rPr>
          <w:color w:val="000000" w:themeColor="text1"/>
        </w:rPr>
        <w:t xml:space="preserve">its programs and services </w:t>
      </w:r>
      <w:r w:rsidRPr="00F13A72">
        <w:rPr>
          <w:color w:val="000000" w:themeColor="text1"/>
          <w:spacing w:val="2"/>
        </w:rPr>
        <w:t>by</w:t>
      </w:r>
      <w:r w:rsidRPr="00F13A72">
        <w:rPr>
          <w:color w:val="000000" w:themeColor="text1"/>
          <w:spacing w:val="-5"/>
        </w:rPr>
        <w:t xml:space="preserve"> </w:t>
      </w:r>
      <w:r w:rsidRPr="00F13A72">
        <w:rPr>
          <w:color w:val="000000" w:themeColor="text1"/>
        </w:rPr>
        <w:t>making</w:t>
      </w:r>
      <w:r w:rsidRPr="00F13A72">
        <w:rPr>
          <w:color w:val="000000" w:themeColor="text1"/>
          <w:spacing w:val="-3"/>
        </w:rPr>
        <w:t xml:space="preserve"> </w:t>
      </w:r>
      <w:r w:rsidRPr="00F13A72">
        <w:rPr>
          <w:color w:val="000000" w:themeColor="text1"/>
        </w:rPr>
        <w:t>reasonable accommodations for</w:t>
      </w:r>
      <w:r w:rsidRPr="00F13A72">
        <w:rPr>
          <w:color w:val="000000" w:themeColor="text1"/>
          <w:spacing w:val="49"/>
        </w:rPr>
        <w:t xml:space="preserve"> </w:t>
      </w:r>
      <w:r w:rsidRPr="00F13A72">
        <w:rPr>
          <w:color w:val="000000" w:themeColor="text1"/>
        </w:rPr>
        <w:t>qualified students. Accommodations may</w:t>
      </w:r>
      <w:r w:rsidRPr="00F13A72">
        <w:rPr>
          <w:color w:val="000000" w:themeColor="text1"/>
          <w:spacing w:val="-5"/>
        </w:rPr>
        <w:t xml:space="preserve"> </w:t>
      </w:r>
      <w:r w:rsidRPr="00F13A72">
        <w:rPr>
          <w:color w:val="000000" w:themeColor="text1"/>
        </w:rPr>
        <w:t>include</w:t>
      </w:r>
      <w:r w:rsidRPr="00F13A72">
        <w:rPr>
          <w:color w:val="000000" w:themeColor="text1"/>
          <w:spacing w:val="1"/>
        </w:rPr>
        <w:t xml:space="preserve"> </w:t>
      </w:r>
      <w:r w:rsidRPr="00F13A72">
        <w:rPr>
          <w:color w:val="000000" w:themeColor="text1"/>
        </w:rPr>
        <w:t>approval for</w:t>
      </w:r>
      <w:r w:rsidRPr="00F13A72">
        <w:rPr>
          <w:color w:val="000000" w:themeColor="text1"/>
          <w:spacing w:val="1"/>
        </w:rPr>
        <w:t xml:space="preserve"> </w:t>
      </w:r>
      <w:r w:rsidRPr="00F13A72">
        <w:rPr>
          <w:color w:val="000000" w:themeColor="text1"/>
        </w:rPr>
        <w:t>early</w:t>
      </w:r>
      <w:r w:rsidRPr="00F13A72">
        <w:rPr>
          <w:color w:val="000000" w:themeColor="text1"/>
          <w:spacing w:val="-3"/>
        </w:rPr>
        <w:t xml:space="preserve"> </w:t>
      </w:r>
      <w:r w:rsidRPr="00F13A72">
        <w:rPr>
          <w:color w:val="000000" w:themeColor="text1"/>
        </w:rPr>
        <w:t>registration, note-takers,</w:t>
      </w:r>
      <w:r w:rsidRPr="00F13A72">
        <w:rPr>
          <w:color w:val="000000" w:themeColor="text1"/>
          <w:spacing w:val="95"/>
        </w:rPr>
        <w:t xml:space="preserve"> </w:t>
      </w:r>
      <w:r w:rsidRPr="00F13A72">
        <w:rPr>
          <w:color w:val="000000" w:themeColor="text1"/>
        </w:rPr>
        <w:t>interpreters</w:t>
      </w:r>
      <w:r w:rsidRPr="00F13A72">
        <w:rPr>
          <w:color w:val="000000" w:themeColor="text1"/>
          <w:spacing w:val="2"/>
        </w:rPr>
        <w:t xml:space="preserve"> </w:t>
      </w:r>
      <w:r w:rsidRPr="00F13A72">
        <w:rPr>
          <w:color w:val="000000" w:themeColor="text1"/>
        </w:rPr>
        <w:t>for</w:t>
      </w:r>
      <w:r w:rsidRPr="00F13A72">
        <w:rPr>
          <w:color w:val="000000" w:themeColor="text1"/>
          <w:spacing w:val="-2"/>
        </w:rPr>
        <w:t xml:space="preserve"> </w:t>
      </w:r>
      <w:r w:rsidRPr="00F13A72">
        <w:rPr>
          <w:color w:val="000000" w:themeColor="text1"/>
        </w:rPr>
        <w:t>the deaf,</w:t>
      </w:r>
      <w:r w:rsidRPr="00F13A72">
        <w:rPr>
          <w:color w:val="000000" w:themeColor="text1"/>
          <w:spacing w:val="1"/>
        </w:rPr>
        <w:t xml:space="preserve"> </w:t>
      </w:r>
      <w:r w:rsidRPr="00F13A72">
        <w:rPr>
          <w:color w:val="000000" w:themeColor="text1"/>
        </w:rPr>
        <w:t>adaptive equipment, and</w:t>
      </w:r>
      <w:r w:rsidRPr="00F13A72">
        <w:rPr>
          <w:color w:val="000000" w:themeColor="text1"/>
          <w:spacing w:val="1"/>
        </w:rPr>
        <w:t xml:space="preserve"> </w:t>
      </w:r>
      <w:r w:rsidRPr="00F13A72">
        <w:rPr>
          <w:color w:val="000000" w:themeColor="text1"/>
        </w:rPr>
        <w:t>testing</w:t>
      </w:r>
      <w:r w:rsidRPr="00F13A72">
        <w:rPr>
          <w:color w:val="000000" w:themeColor="text1"/>
          <w:spacing w:val="-2"/>
        </w:rPr>
        <w:t xml:space="preserve"> </w:t>
      </w:r>
      <w:r w:rsidRPr="00F13A72">
        <w:rPr>
          <w:color w:val="000000" w:themeColor="text1"/>
        </w:rPr>
        <w:t>arrangements.</w:t>
      </w:r>
    </w:p>
    <w:p w14:paraId="06CB9976" w14:textId="63E74FB4" w:rsidR="00A36E76" w:rsidRPr="00F13A72" w:rsidRDefault="00A74285" w:rsidP="006D6ECF">
      <w:pPr>
        <w:pStyle w:val="Heading2"/>
      </w:pPr>
      <w:r w:rsidRPr="00F13A72">
        <w:t>Technology Requirements and Expectations</w:t>
      </w:r>
      <w:r w:rsidR="00486349">
        <w:t xml:space="preserve">  </w:t>
      </w:r>
      <w:r w:rsidR="00212B46">
        <w:t xml:space="preserve"> </w:t>
      </w:r>
    </w:p>
    <w:p w14:paraId="06CB9977" w14:textId="77777777" w:rsidR="00A74285" w:rsidRPr="00F13A72" w:rsidRDefault="00A74285" w:rsidP="006D6ECF">
      <w:pPr>
        <w:pStyle w:val="Heading3"/>
      </w:pPr>
      <w:r w:rsidRPr="00F13A72">
        <w:t>Computer Hardware and Software</w:t>
      </w:r>
    </w:p>
    <w:p w14:paraId="06CB9978" w14:textId="77777777" w:rsidR="00A74285" w:rsidRPr="00F13A72" w:rsidRDefault="00A74285" w:rsidP="00A74285">
      <w:pPr>
        <w:rPr>
          <w:color w:val="000000" w:themeColor="text1"/>
        </w:rPr>
      </w:pPr>
      <w:r w:rsidRPr="00F13A72">
        <w:rPr>
          <w:color w:val="000000" w:themeColor="text1"/>
        </w:rPr>
        <w:t xml:space="preserve">For this course, your computer must fully pass the System Check found on the </w:t>
      </w:r>
      <w:hyperlink r:id="rId19" w:history="1">
        <w:r w:rsidRPr="00F13A72">
          <w:rPr>
            <w:rStyle w:val="Hyperlink"/>
            <w:color w:val="000000" w:themeColor="text1"/>
          </w:rPr>
          <w:t>D2L login page</w:t>
        </w:r>
      </w:hyperlink>
      <w:r w:rsidRPr="00F13A72">
        <w:rPr>
          <w:color w:val="000000" w:themeColor="text1"/>
        </w:rPr>
        <w:t xml:space="preserve">.  </w:t>
      </w:r>
    </w:p>
    <w:p w14:paraId="06CB9979" w14:textId="77777777" w:rsidR="00A74285" w:rsidRPr="00F13A72" w:rsidRDefault="00A74285" w:rsidP="00A74285">
      <w:pPr>
        <w:rPr>
          <w:color w:val="000000" w:themeColor="text1"/>
        </w:rPr>
      </w:pPr>
      <w:r w:rsidRPr="00F13A72">
        <w:rPr>
          <w:color w:val="000000" w:themeColor="text1"/>
        </w:rPr>
        <w:t xml:space="preserve">Students must have internet access in order to log into (this is required) the D2L system at least two days per week in order to check for updates and complete required work.  Your skills should include the ability to add browser plug-ins for viewing files and content presented within the course or be able to get such assistance from non-campus sources at your own expense. </w:t>
      </w:r>
    </w:p>
    <w:p w14:paraId="06CB997A" w14:textId="77777777" w:rsidR="00A74285" w:rsidRPr="00F13A72" w:rsidRDefault="00A74285" w:rsidP="006D6ECF">
      <w:pPr>
        <w:pStyle w:val="Heading3"/>
      </w:pPr>
      <w:r w:rsidRPr="00F13A72">
        <w:t>File Management</w:t>
      </w:r>
    </w:p>
    <w:p w14:paraId="06CB997B" w14:textId="77777777" w:rsidR="00A74285" w:rsidRPr="00F13A72" w:rsidRDefault="00A74285" w:rsidP="00A74285">
      <w:pPr>
        <w:rPr>
          <w:color w:val="000000" w:themeColor="text1"/>
        </w:rPr>
      </w:pPr>
      <w:r w:rsidRPr="00F13A72">
        <w:rPr>
          <w:color w:val="000000" w:themeColor="text1"/>
        </w:rPr>
        <w:t>Intermediate or higher level skills at file management (ability to create folders, move and rename folders and files, identify type of file by its file-extension, attach files to emails, etc.)</w:t>
      </w:r>
    </w:p>
    <w:p w14:paraId="06CB997C" w14:textId="77777777" w:rsidR="00A74285" w:rsidRPr="00F13A72" w:rsidRDefault="00A74285" w:rsidP="006D6ECF">
      <w:pPr>
        <w:pStyle w:val="Heading3"/>
      </w:pPr>
      <w:r w:rsidRPr="00F13A72">
        <w:t>Anti-Virus Software</w:t>
      </w:r>
    </w:p>
    <w:p w14:paraId="06CB997D" w14:textId="77777777" w:rsidR="00A74285" w:rsidRPr="00F13A72" w:rsidRDefault="0041654D" w:rsidP="00A74285">
      <w:pPr>
        <w:rPr>
          <w:color w:val="000000" w:themeColor="text1"/>
        </w:rPr>
      </w:pPr>
      <w:r w:rsidRPr="00F13A72">
        <w:rPr>
          <w:color w:val="000000" w:themeColor="text1"/>
        </w:rPr>
        <w:t xml:space="preserve">Updated virus scanning software for all files sent and received (such as McAfee Antivirus, Norton Internet Security, etc.) is required. </w:t>
      </w:r>
    </w:p>
    <w:p w14:paraId="06CB997E" w14:textId="77777777" w:rsidR="0041654D" w:rsidRPr="00F13A72" w:rsidRDefault="0041654D" w:rsidP="006D6ECF">
      <w:pPr>
        <w:pStyle w:val="Heading3"/>
      </w:pPr>
      <w:r w:rsidRPr="00F13A72">
        <w:t>Computer Software</w:t>
      </w:r>
    </w:p>
    <w:p w14:paraId="06CB997F" w14:textId="77777777" w:rsidR="0041654D" w:rsidRPr="00F13A72" w:rsidRDefault="0041654D" w:rsidP="0041654D">
      <w:pPr>
        <w:rPr>
          <w:color w:val="000000" w:themeColor="text1"/>
        </w:rPr>
      </w:pPr>
      <w:r w:rsidRPr="00F13A72">
        <w:rPr>
          <w:color w:val="000000" w:themeColor="text1"/>
        </w:rPr>
        <w:t xml:space="preserve">Computer skills include proficiency in Microsoft’s Internet Explorer (or other web browser) and in using the Internet to access online resources and sites as well as competence at using Microsoft Office products such as Word and Power Point. </w:t>
      </w:r>
    </w:p>
    <w:p w14:paraId="06CB9980" w14:textId="77777777" w:rsidR="0041654D" w:rsidRPr="00F13A72" w:rsidRDefault="0041654D" w:rsidP="006D6ECF">
      <w:pPr>
        <w:pStyle w:val="Heading3"/>
      </w:pPr>
      <w:r w:rsidRPr="00F13A72">
        <w:lastRenderedPageBreak/>
        <w:t>Email</w:t>
      </w:r>
    </w:p>
    <w:p w14:paraId="06CB9981" w14:textId="77777777" w:rsidR="0041654D" w:rsidRPr="00F13A72" w:rsidRDefault="0041654D" w:rsidP="0041654D">
      <w:pPr>
        <w:rPr>
          <w:color w:val="000000" w:themeColor="text1"/>
        </w:rPr>
      </w:pPr>
      <w:r w:rsidRPr="00F13A72">
        <w:rPr>
          <w:color w:val="000000" w:themeColor="text1"/>
        </w:rPr>
        <w:t xml:space="preserve">This course requires students to use their campus email account for all communication for related to this class.  Emails originating from outside the campus email servers may be deleted without review of the instructor.  This policy prevents viruses and spam.  Please include in the subject line of your emails the course number and a brief description that summarizes the content of the email as well.  It is very important to at least include your course and course number in the subject line to assure proper feedback and credit for you work. </w:t>
      </w:r>
    </w:p>
    <w:p w14:paraId="06CB9982" w14:textId="77777777" w:rsidR="00797918" w:rsidRPr="00F13A72" w:rsidRDefault="00797918" w:rsidP="0041654D">
      <w:pPr>
        <w:rPr>
          <w:color w:val="000000" w:themeColor="text1"/>
        </w:rPr>
      </w:pPr>
    </w:p>
    <w:p w14:paraId="06CB9985" w14:textId="77777777" w:rsidR="00797918" w:rsidRPr="00F13A72" w:rsidRDefault="00797918" w:rsidP="0041654D">
      <w:pPr>
        <w:rPr>
          <w:color w:val="000000" w:themeColor="text1"/>
        </w:rPr>
      </w:pPr>
    </w:p>
    <w:p w14:paraId="06CB9986" w14:textId="77777777" w:rsidR="000E59F9" w:rsidRPr="00F13A72" w:rsidRDefault="000E59F9" w:rsidP="001C2265">
      <w:pPr>
        <w:pStyle w:val="Heading1"/>
        <w:rPr>
          <w:color w:val="000000" w:themeColor="text1"/>
        </w:rPr>
      </w:pPr>
    </w:p>
    <w:sectPr w:rsidR="000E59F9" w:rsidRPr="00F13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03CEB"/>
    <w:multiLevelType w:val="hybridMultilevel"/>
    <w:tmpl w:val="86B8B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03B76"/>
    <w:multiLevelType w:val="hybridMultilevel"/>
    <w:tmpl w:val="1EDEA29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943962"/>
    <w:multiLevelType w:val="hybridMultilevel"/>
    <w:tmpl w:val="2862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C1D5C"/>
    <w:multiLevelType w:val="hybridMultilevel"/>
    <w:tmpl w:val="2DB2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B5229"/>
    <w:multiLevelType w:val="hybridMultilevel"/>
    <w:tmpl w:val="1E32B290"/>
    <w:lvl w:ilvl="0" w:tplc="01F2E8C2">
      <w:start w:val="60"/>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E247169"/>
    <w:multiLevelType w:val="hybridMultilevel"/>
    <w:tmpl w:val="0FFA42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23AC249C"/>
    <w:multiLevelType w:val="hybridMultilevel"/>
    <w:tmpl w:val="4D0C4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513ECF"/>
    <w:multiLevelType w:val="hybridMultilevel"/>
    <w:tmpl w:val="9BC0B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962F6"/>
    <w:multiLevelType w:val="hybridMultilevel"/>
    <w:tmpl w:val="8108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782443"/>
    <w:multiLevelType w:val="hybridMultilevel"/>
    <w:tmpl w:val="AC56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87BFA"/>
    <w:multiLevelType w:val="hybridMultilevel"/>
    <w:tmpl w:val="EE586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4963CCD"/>
    <w:multiLevelType w:val="hybridMultilevel"/>
    <w:tmpl w:val="8A06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88659A"/>
    <w:multiLevelType w:val="hybridMultilevel"/>
    <w:tmpl w:val="08B0A724"/>
    <w:lvl w:ilvl="0" w:tplc="F6468C9E">
      <w:start w:val="65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6A2B68"/>
    <w:multiLevelType w:val="hybridMultilevel"/>
    <w:tmpl w:val="C8586C38"/>
    <w:lvl w:ilvl="0" w:tplc="0F021BDE">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321DF6">
      <w:start w:val="1"/>
      <w:numFmt w:val="bullet"/>
      <w:lvlText w:val="o"/>
      <w:lvlJc w:val="left"/>
      <w:pPr>
        <w:ind w:left="10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143C20">
      <w:start w:val="1"/>
      <w:numFmt w:val="bullet"/>
      <w:lvlText w:val="▪"/>
      <w:lvlJc w:val="left"/>
      <w:pPr>
        <w:ind w:left="18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B0C602">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AEA270">
      <w:start w:val="1"/>
      <w:numFmt w:val="bullet"/>
      <w:lvlText w:val="o"/>
      <w:lvlJc w:val="left"/>
      <w:pPr>
        <w:ind w:left="3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ABE2A12">
      <w:start w:val="1"/>
      <w:numFmt w:val="bullet"/>
      <w:lvlText w:val="▪"/>
      <w:lvlJc w:val="left"/>
      <w:pPr>
        <w:ind w:left="39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88C5DC">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B8570E">
      <w:start w:val="1"/>
      <w:numFmt w:val="bullet"/>
      <w:lvlText w:val="o"/>
      <w:lvlJc w:val="left"/>
      <w:pPr>
        <w:ind w:left="5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DCE0E4">
      <w:start w:val="1"/>
      <w:numFmt w:val="bullet"/>
      <w:lvlText w:val="▪"/>
      <w:lvlJc w:val="left"/>
      <w:pPr>
        <w:ind w:left="61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ADA1B1A"/>
    <w:multiLevelType w:val="hybridMultilevel"/>
    <w:tmpl w:val="D592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E5366E"/>
    <w:multiLevelType w:val="hybridMultilevel"/>
    <w:tmpl w:val="D09A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7"/>
  </w:num>
  <w:num w:numId="4">
    <w:abstractNumId w:val="0"/>
  </w:num>
  <w:num w:numId="5">
    <w:abstractNumId w:val="6"/>
  </w:num>
  <w:num w:numId="6">
    <w:abstractNumId w:val="2"/>
  </w:num>
  <w:num w:numId="7">
    <w:abstractNumId w:val="15"/>
  </w:num>
  <w:num w:numId="8">
    <w:abstractNumId w:val="8"/>
  </w:num>
  <w:num w:numId="9">
    <w:abstractNumId w:val="5"/>
  </w:num>
  <w:num w:numId="10">
    <w:abstractNumId w:val="9"/>
  </w:num>
  <w:num w:numId="11">
    <w:abstractNumId w:val="11"/>
  </w:num>
  <w:num w:numId="12">
    <w:abstractNumId w:val="10"/>
  </w:num>
  <w:num w:numId="13">
    <w:abstractNumId w:val="12"/>
  </w:num>
  <w:num w:numId="14">
    <w:abstractNumId w:val="4"/>
  </w:num>
  <w:num w:numId="15">
    <w:abstractNumId w:val="1"/>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etty, Damodar Kumar S">
    <w15:presenceInfo w15:providerId="AD" w15:userId="S::damodar.chetty@usbank.com::8bceaed3-62ae-46a2-a750-9f6f12844f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attachedTemplate r:id="rId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453"/>
    <w:rsid w:val="00072213"/>
    <w:rsid w:val="000C2C3D"/>
    <w:rsid w:val="000D7244"/>
    <w:rsid w:val="000E262B"/>
    <w:rsid w:val="000E39FB"/>
    <w:rsid w:val="000E59F9"/>
    <w:rsid w:val="000F3B18"/>
    <w:rsid w:val="00113C9A"/>
    <w:rsid w:val="00114C63"/>
    <w:rsid w:val="00122560"/>
    <w:rsid w:val="00122904"/>
    <w:rsid w:val="00146884"/>
    <w:rsid w:val="0015104C"/>
    <w:rsid w:val="00187445"/>
    <w:rsid w:val="001878D1"/>
    <w:rsid w:val="001A63EB"/>
    <w:rsid w:val="001B6B0A"/>
    <w:rsid w:val="001C0DD0"/>
    <w:rsid w:val="001C2265"/>
    <w:rsid w:val="001C74EA"/>
    <w:rsid w:val="001D267A"/>
    <w:rsid w:val="001D4CE8"/>
    <w:rsid w:val="00203BB1"/>
    <w:rsid w:val="00212B46"/>
    <w:rsid w:val="0021346C"/>
    <w:rsid w:val="00247D7C"/>
    <w:rsid w:val="00247F90"/>
    <w:rsid w:val="00266AB8"/>
    <w:rsid w:val="002A66ED"/>
    <w:rsid w:val="002C531F"/>
    <w:rsid w:val="002D745C"/>
    <w:rsid w:val="002E42A6"/>
    <w:rsid w:val="002E5729"/>
    <w:rsid w:val="00315CB5"/>
    <w:rsid w:val="003708D5"/>
    <w:rsid w:val="0037660A"/>
    <w:rsid w:val="00397F05"/>
    <w:rsid w:val="003A3628"/>
    <w:rsid w:val="003B0735"/>
    <w:rsid w:val="003B3843"/>
    <w:rsid w:val="0041654D"/>
    <w:rsid w:val="004545AC"/>
    <w:rsid w:val="004626F7"/>
    <w:rsid w:val="00486349"/>
    <w:rsid w:val="00491FFE"/>
    <w:rsid w:val="004A49FF"/>
    <w:rsid w:val="004D0571"/>
    <w:rsid w:val="004F423C"/>
    <w:rsid w:val="005928F2"/>
    <w:rsid w:val="00596AB0"/>
    <w:rsid w:val="005E560D"/>
    <w:rsid w:val="005F1027"/>
    <w:rsid w:val="00666C9D"/>
    <w:rsid w:val="00671EFE"/>
    <w:rsid w:val="00673453"/>
    <w:rsid w:val="006776E4"/>
    <w:rsid w:val="006C587A"/>
    <w:rsid w:val="006D6ECF"/>
    <w:rsid w:val="006F17FB"/>
    <w:rsid w:val="00732C09"/>
    <w:rsid w:val="00741B08"/>
    <w:rsid w:val="007724D4"/>
    <w:rsid w:val="00777BF7"/>
    <w:rsid w:val="00790576"/>
    <w:rsid w:val="00793EB5"/>
    <w:rsid w:val="007954C9"/>
    <w:rsid w:val="00797918"/>
    <w:rsid w:val="007A6F7A"/>
    <w:rsid w:val="007C1705"/>
    <w:rsid w:val="007D29F1"/>
    <w:rsid w:val="007D37A6"/>
    <w:rsid w:val="00821D42"/>
    <w:rsid w:val="00827A31"/>
    <w:rsid w:val="008523CC"/>
    <w:rsid w:val="00866B70"/>
    <w:rsid w:val="008704F8"/>
    <w:rsid w:val="008863FA"/>
    <w:rsid w:val="00896502"/>
    <w:rsid w:val="008C6A97"/>
    <w:rsid w:val="008F13CE"/>
    <w:rsid w:val="008F6B16"/>
    <w:rsid w:val="009626B9"/>
    <w:rsid w:val="009709F0"/>
    <w:rsid w:val="00974FAC"/>
    <w:rsid w:val="00981275"/>
    <w:rsid w:val="00997EDB"/>
    <w:rsid w:val="009B2465"/>
    <w:rsid w:val="00A21ED5"/>
    <w:rsid w:val="00A24A82"/>
    <w:rsid w:val="00A35CE7"/>
    <w:rsid w:val="00A36E76"/>
    <w:rsid w:val="00A50A40"/>
    <w:rsid w:val="00A52911"/>
    <w:rsid w:val="00A74285"/>
    <w:rsid w:val="00A90D0A"/>
    <w:rsid w:val="00AA6F5A"/>
    <w:rsid w:val="00AB1D88"/>
    <w:rsid w:val="00AC6424"/>
    <w:rsid w:val="00AD71F2"/>
    <w:rsid w:val="00AF3035"/>
    <w:rsid w:val="00B24094"/>
    <w:rsid w:val="00B65498"/>
    <w:rsid w:val="00BC3E29"/>
    <w:rsid w:val="00BC630F"/>
    <w:rsid w:val="00BE4011"/>
    <w:rsid w:val="00BF5145"/>
    <w:rsid w:val="00BF7064"/>
    <w:rsid w:val="00C244CB"/>
    <w:rsid w:val="00C26A63"/>
    <w:rsid w:val="00C3102C"/>
    <w:rsid w:val="00C57376"/>
    <w:rsid w:val="00CA79BB"/>
    <w:rsid w:val="00CB378E"/>
    <w:rsid w:val="00CC257E"/>
    <w:rsid w:val="00CC656B"/>
    <w:rsid w:val="00CD77F7"/>
    <w:rsid w:val="00D07C78"/>
    <w:rsid w:val="00D2772A"/>
    <w:rsid w:val="00D328A7"/>
    <w:rsid w:val="00D35BA2"/>
    <w:rsid w:val="00D4111B"/>
    <w:rsid w:val="00D7193A"/>
    <w:rsid w:val="00D8082B"/>
    <w:rsid w:val="00D92647"/>
    <w:rsid w:val="00D96A0D"/>
    <w:rsid w:val="00DC59DF"/>
    <w:rsid w:val="00DE0F49"/>
    <w:rsid w:val="00E11F0F"/>
    <w:rsid w:val="00E45351"/>
    <w:rsid w:val="00E8745F"/>
    <w:rsid w:val="00F13A72"/>
    <w:rsid w:val="00F41858"/>
    <w:rsid w:val="00F4720A"/>
    <w:rsid w:val="00F54EE1"/>
    <w:rsid w:val="00F7113E"/>
    <w:rsid w:val="00F751D0"/>
    <w:rsid w:val="00FA7E11"/>
    <w:rsid w:val="00FC104B"/>
    <w:rsid w:val="00FD3284"/>
    <w:rsid w:val="00FE05A3"/>
    <w:rsid w:val="00FE2E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9898"/>
  <w15:chartTrackingRefBased/>
  <w15:docId w15:val="{326F5D18-63CD-4B92-BE92-8FDD6A13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3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7E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59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63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3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30F"/>
    <w:pPr>
      <w:numPr>
        <w:ilvl w:val="1"/>
      </w:numPr>
    </w:pPr>
    <w:rPr>
      <w:rFonts w:eastAsiaTheme="minorEastAsia"/>
      <w:color w:val="5A5A5A" w:themeColor="text1" w:themeTint="A5"/>
      <w:spacing w:val="15"/>
      <w:sz w:val="36"/>
    </w:rPr>
  </w:style>
  <w:style w:type="character" w:customStyle="1" w:styleId="SubtitleChar">
    <w:name w:val="Subtitle Char"/>
    <w:basedOn w:val="DefaultParagraphFont"/>
    <w:link w:val="Subtitle"/>
    <w:uiPriority w:val="11"/>
    <w:rsid w:val="00BC630F"/>
    <w:rPr>
      <w:rFonts w:eastAsiaTheme="minorEastAsia"/>
      <w:color w:val="5A5A5A" w:themeColor="text1" w:themeTint="A5"/>
      <w:spacing w:val="15"/>
      <w:sz w:val="36"/>
    </w:rPr>
  </w:style>
  <w:style w:type="character" w:customStyle="1" w:styleId="Heading1Char">
    <w:name w:val="Heading 1 Char"/>
    <w:basedOn w:val="DefaultParagraphFont"/>
    <w:link w:val="Heading1"/>
    <w:uiPriority w:val="9"/>
    <w:rsid w:val="00BC630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C6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630F"/>
    <w:rPr>
      <w:color w:val="0563C1" w:themeColor="hyperlink"/>
      <w:u w:val="single"/>
    </w:rPr>
  </w:style>
  <w:style w:type="character" w:styleId="Strong">
    <w:name w:val="Strong"/>
    <w:basedOn w:val="DefaultParagraphFont"/>
    <w:uiPriority w:val="22"/>
    <w:qFormat/>
    <w:rsid w:val="00BC630F"/>
    <w:rPr>
      <w:b/>
      <w:bCs/>
    </w:rPr>
  </w:style>
  <w:style w:type="character" w:customStyle="1" w:styleId="Heading2Char">
    <w:name w:val="Heading 2 Char"/>
    <w:basedOn w:val="DefaultParagraphFont"/>
    <w:link w:val="Heading2"/>
    <w:uiPriority w:val="9"/>
    <w:rsid w:val="00997ED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1"/>
    <w:qFormat/>
    <w:rsid w:val="004A49FF"/>
    <w:pPr>
      <w:ind w:left="720"/>
      <w:contextualSpacing/>
    </w:pPr>
  </w:style>
  <w:style w:type="character" w:styleId="FollowedHyperlink">
    <w:name w:val="FollowedHyperlink"/>
    <w:basedOn w:val="DefaultParagraphFont"/>
    <w:uiPriority w:val="99"/>
    <w:semiHidden/>
    <w:unhideWhenUsed/>
    <w:rsid w:val="000E59F9"/>
    <w:rPr>
      <w:color w:val="954F72" w:themeColor="followedHyperlink"/>
      <w:u w:val="single"/>
    </w:rPr>
  </w:style>
  <w:style w:type="character" w:styleId="Emphasis">
    <w:name w:val="Emphasis"/>
    <w:basedOn w:val="DefaultParagraphFont"/>
    <w:uiPriority w:val="20"/>
    <w:qFormat/>
    <w:rsid w:val="00F751D0"/>
    <w:rPr>
      <w:i/>
      <w:iCs/>
    </w:rPr>
  </w:style>
  <w:style w:type="character" w:customStyle="1" w:styleId="Heading3Char">
    <w:name w:val="Heading 3 Char"/>
    <w:basedOn w:val="DefaultParagraphFont"/>
    <w:link w:val="Heading3"/>
    <w:uiPriority w:val="9"/>
    <w:rsid w:val="00DC59D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6F17FB"/>
    <w:pPr>
      <w:spacing w:after="0" w:line="240" w:lineRule="auto"/>
    </w:pPr>
    <w:rPr>
      <w:rFonts w:ascii="Times New Roman" w:hAnsi="Times New Roman" w:cs="Times New Roman"/>
      <w:sz w:val="24"/>
      <w:szCs w:val="24"/>
    </w:rPr>
  </w:style>
  <w:style w:type="character" w:customStyle="1" w:styleId="apple-converted-space">
    <w:name w:val="apple-converted-space"/>
    <w:rsid w:val="006F17FB"/>
  </w:style>
  <w:style w:type="paragraph" w:styleId="NoSpacing">
    <w:name w:val="No Spacing"/>
    <w:uiPriority w:val="1"/>
    <w:qFormat/>
    <w:rsid w:val="006F17FB"/>
    <w:pPr>
      <w:spacing w:after="0" w:line="240" w:lineRule="auto"/>
    </w:pPr>
  </w:style>
  <w:style w:type="character" w:styleId="UnresolvedMention">
    <w:name w:val="Unresolved Mention"/>
    <w:basedOn w:val="DefaultParagraphFont"/>
    <w:uiPriority w:val="99"/>
    <w:semiHidden/>
    <w:unhideWhenUsed/>
    <w:rsid w:val="002D745C"/>
    <w:rPr>
      <w:color w:val="605E5C"/>
      <w:shd w:val="clear" w:color="auto" w:fill="E1DFDD"/>
    </w:rPr>
  </w:style>
  <w:style w:type="paragraph" w:styleId="BalloonText">
    <w:name w:val="Balloon Text"/>
    <w:basedOn w:val="Normal"/>
    <w:link w:val="BalloonTextChar"/>
    <w:uiPriority w:val="99"/>
    <w:semiHidden/>
    <w:unhideWhenUsed/>
    <w:rsid w:val="00DE0F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F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1996">
      <w:bodyDiv w:val="1"/>
      <w:marLeft w:val="0"/>
      <w:marRight w:val="0"/>
      <w:marTop w:val="0"/>
      <w:marBottom w:val="0"/>
      <w:divBdr>
        <w:top w:val="none" w:sz="0" w:space="0" w:color="auto"/>
        <w:left w:val="none" w:sz="0" w:space="0" w:color="auto"/>
        <w:bottom w:val="none" w:sz="0" w:space="0" w:color="auto"/>
        <w:right w:val="none" w:sz="0" w:space="0" w:color="auto"/>
      </w:divBdr>
    </w:div>
    <w:div w:id="96037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trostate.edu/about/policies/6771" TargetMode="External"/><Relationship Id="rId18" Type="http://schemas.openxmlformats.org/officeDocument/2006/relationships/hyperlink" Target="https://www.metrostate.edu/accessibility"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s://www.metrostate.edu/about/policies/6771" TargetMode="External"/><Relationship Id="rId17" Type="http://schemas.openxmlformats.org/officeDocument/2006/relationships/hyperlink" Target="https://www.metrostate.edu/about/policies/32336" TargetMode="External"/><Relationship Id="rId2" Type="http://schemas.openxmlformats.org/officeDocument/2006/relationships/customXml" Target="../customXml/item2.xml"/><Relationship Id="rId16" Type="http://schemas.openxmlformats.org/officeDocument/2006/relationships/hyperlink" Target="https://www.metrostate.edu/about/policies/3233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etrostate.edu/about/policies/6771" TargetMode="External"/><Relationship Id="rId5" Type="http://schemas.openxmlformats.org/officeDocument/2006/relationships/numbering" Target="numbering.xml"/><Relationship Id="rId15" Type="http://schemas.openxmlformats.org/officeDocument/2006/relationships/hyperlink" Target="https://www.plagiarism.org/article/what-is-plagiarism" TargetMode="External"/><Relationship Id="rId10" Type="http://schemas.openxmlformats.org/officeDocument/2006/relationships/hyperlink" Target="https://www.metrostate.edu/about/policies/6771" TargetMode="External"/><Relationship Id="rId19" Type="http://schemas.openxmlformats.org/officeDocument/2006/relationships/hyperlink" Target="https://metrostate.learn.minnstate.edu/" TargetMode="External"/><Relationship Id="rId4" Type="http://schemas.openxmlformats.org/officeDocument/2006/relationships/customXml" Target="../customXml/item4.xml"/><Relationship Id="rId9" Type="http://schemas.openxmlformats.org/officeDocument/2006/relationships/hyperlink" Target="https://www.metrostate.edu/about/policies/6771" TargetMode="External"/><Relationship Id="rId14" Type="http://schemas.openxmlformats.org/officeDocument/2006/relationships/hyperlink" Target="http://www.turnitin.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n7236dj\Documents\Custom%20Office%20Templates\Course%20Syllabus%20template%20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CBB606DFD6C494B849BE2614C39C0D5" ma:contentTypeVersion="14" ma:contentTypeDescription="Create a new document." ma:contentTypeScope="" ma:versionID="a6b5224cc9701e4b62e17e28a2af1d94">
  <xsd:schema xmlns:xsd="http://www.w3.org/2001/XMLSchema" xmlns:xs="http://www.w3.org/2001/XMLSchema" xmlns:p="http://schemas.microsoft.com/office/2006/metadata/properties" xmlns:ns3="66de71af-98fc-44da-a118-d7292f2c017b" xmlns:ns4="279934cb-3e1a-4fe1-afd2-31034717dad7" targetNamespace="http://schemas.microsoft.com/office/2006/metadata/properties" ma:root="true" ma:fieldsID="c0052896337d253137f583881cd8375e" ns3:_="" ns4:_="">
    <xsd:import namespace="66de71af-98fc-44da-a118-d7292f2c017b"/>
    <xsd:import namespace="279934cb-3e1a-4fe1-afd2-31034717da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e71af-98fc-44da-a118-d7292f2c01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9934cb-3e1a-4fe1-afd2-31034717da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411DCD-C07E-49BF-8CE1-C75B31CD2C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E8BE07A-22E2-4C7A-AE7E-0C29EAD42430}">
  <ds:schemaRefs>
    <ds:schemaRef ds:uri="http://schemas.openxmlformats.org/officeDocument/2006/bibliography"/>
  </ds:schemaRefs>
</ds:datastoreItem>
</file>

<file path=customXml/itemProps3.xml><?xml version="1.0" encoding="utf-8"?>
<ds:datastoreItem xmlns:ds="http://schemas.openxmlformats.org/officeDocument/2006/customXml" ds:itemID="{00CC06D0-AE9D-44E0-B508-C1DC370D4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e71af-98fc-44da-a118-d7292f2c017b"/>
    <ds:schemaRef ds:uri="279934cb-3e1a-4fe1-afd2-31034717da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ED933E-DBC8-478E-83AA-26F547CDA4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Course Syllabus template v2.dotx</Template>
  <TotalTime>49</TotalTime>
  <Pages>8</Pages>
  <Words>2451</Words>
  <Characters>13972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16391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Jorenby</dc:creator>
  <cp:keywords/>
  <dc:description/>
  <cp:lastModifiedBy>Chetty, Damodar Kumar S</cp:lastModifiedBy>
  <cp:revision>68</cp:revision>
  <dcterms:created xsi:type="dcterms:W3CDTF">2021-08-24T18:55:00Z</dcterms:created>
  <dcterms:modified xsi:type="dcterms:W3CDTF">2021-09-06T17:23:00Z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0x0101002CBB606DFD6C494B849BE2614C39C0D5</vt:lpwstr>
  </property>
</Properties>
</file>